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3B49B" w14:textId="617F34D7" w:rsidR="00624B5E" w:rsidRPr="00BB4AAD" w:rsidRDefault="00624B5E" w:rsidP="00141B3D">
      <w:pPr>
        <w:jc w:val="both"/>
        <w:rPr>
          <w:b/>
          <w:sz w:val="32"/>
          <w:szCs w:val="32"/>
        </w:rPr>
      </w:pPr>
      <w:r w:rsidRPr="00BB4AAD">
        <w:rPr>
          <w:b/>
          <w:sz w:val="32"/>
          <w:szCs w:val="32"/>
        </w:rPr>
        <w:t xml:space="preserve">Choosing if WSIB benefits are right for </w:t>
      </w:r>
      <w:proofErr w:type="gramStart"/>
      <w:r w:rsidRPr="00BB4AAD">
        <w:rPr>
          <w:b/>
          <w:sz w:val="32"/>
          <w:szCs w:val="32"/>
        </w:rPr>
        <w:t>you</w:t>
      </w:r>
      <w:proofErr w:type="gramEnd"/>
    </w:p>
    <w:p w14:paraId="5E2F05ED" w14:textId="6E21F438" w:rsidR="00146A50" w:rsidRDefault="006F6739" w:rsidP="00141B3D">
      <w:pPr>
        <w:jc w:val="both"/>
      </w:pPr>
      <w:r>
        <w:t>When</w:t>
      </w:r>
      <w:r w:rsidR="00584E28">
        <w:t xml:space="preserve"> a </w:t>
      </w:r>
      <w:r w:rsidR="00584E28" w:rsidRPr="00A30469">
        <w:rPr>
          <w:highlight w:val="yellow"/>
          <w:rPrChange w:id="0" w:author="Jean-Denis Belec" w:date="2024-03-08T09:37:00Z">
            <w:rPr/>
          </w:rPrChange>
        </w:rPr>
        <w:t>third party</w:t>
      </w:r>
      <w:r w:rsidR="00584E28">
        <w:t xml:space="preserve"> caused</w:t>
      </w:r>
      <w:r>
        <w:t xml:space="preserve"> </w:t>
      </w:r>
      <w:r w:rsidR="008D2A6C">
        <w:t>your</w:t>
      </w:r>
      <w:r w:rsidR="00584E28">
        <w:t xml:space="preserve"> </w:t>
      </w:r>
      <w:r>
        <w:t xml:space="preserve">workplace </w:t>
      </w:r>
      <w:r w:rsidR="00584E28">
        <w:t>incident</w:t>
      </w:r>
      <w:r w:rsidR="00883CEA" w:rsidRPr="007B73A1">
        <w:rPr>
          <w:rStyle w:val="FootnoteReference"/>
          <w:sz w:val="28"/>
          <w:szCs w:val="28"/>
        </w:rPr>
        <w:footnoteReference w:id="2"/>
      </w:r>
      <w:r>
        <w:t xml:space="preserve">, </w:t>
      </w:r>
      <w:r w:rsidR="00584E28">
        <w:t xml:space="preserve">you </w:t>
      </w:r>
      <w:r w:rsidR="002F4366">
        <w:t>may have</w:t>
      </w:r>
      <w:r w:rsidR="00584E28">
        <w:t xml:space="preserve"> to</w:t>
      </w:r>
      <w:r>
        <w:t xml:space="preserve"> decide </w:t>
      </w:r>
      <w:r w:rsidR="00584E28">
        <w:t>whether to</w:t>
      </w:r>
      <w:r>
        <w:t xml:space="preserve"> accept WSIB benefits or seek compensation through </w:t>
      </w:r>
      <w:r w:rsidR="00584E28">
        <w:t>your</w:t>
      </w:r>
      <w:r>
        <w:t xml:space="preserve"> own lawsuit. </w:t>
      </w:r>
      <w:r w:rsidR="00584E28">
        <w:t>This document help</w:t>
      </w:r>
      <w:r w:rsidR="002F4366">
        <w:t>s to</w:t>
      </w:r>
      <w:r w:rsidR="00584E28">
        <w:t xml:space="preserve"> explain this important decision that workers and survivors </w:t>
      </w:r>
      <w:ins w:id="1" w:author="Sesley Aidoo" w:date="2024-01-11T15:36:00Z">
        <w:r w:rsidR="001D2BA7">
          <w:t>might</w:t>
        </w:r>
      </w:ins>
      <w:del w:id="2" w:author="Sesley Aidoo" w:date="2024-01-11T15:36:00Z">
        <w:r w:rsidR="00584E28" w:rsidDel="001D2BA7">
          <w:delText>sometimes</w:delText>
        </w:r>
      </w:del>
      <w:r w:rsidR="00584E28">
        <w:t xml:space="preserve"> have to make.  </w:t>
      </w:r>
      <w:r w:rsidR="0015510B">
        <w:t xml:space="preserve"> </w:t>
      </w:r>
    </w:p>
    <w:p w14:paraId="67EA625A" w14:textId="66FDAFDE" w:rsidR="0015510B" w:rsidRPr="002F284F" w:rsidRDefault="009D6F20" w:rsidP="002F284F">
      <w:pPr>
        <w:pStyle w:val="ListParagraph"/>
        <w:numPr>
          <w:ilvl w:val="0"/>
          <w:numId w:val="2"/>
        </w:numPr>
        <w:rPr>
          <w:b/>
        </w:rPr>
      </w:pPr>
      <w:r w:rsidRPr="002F284F">
        <w:rPr>
          <w:b/>
        </w:rPr>
        <w:t>W</w:t>
      </w:r>
      <w:r>
        <w:rPr>
          <w:b/>
        </w:rPr>
        <w:t>h</w:t>
      </w:r>
      <w:r w:rsidR="002F4366">
        <w:rPr>
          <w:b/>
        </w:rPr>
        <w:t>at</w:t>
      </w:r>
      <w:r>
        <w:rPr>
          <w:b/>
        </w:rPr>
        <w:t xml:space="preserve"> is a </w:t>
      </w:r>
      <w:r w:rsidRPr="002F284F">
        <w:rPr>
          <w:b/>
        </w:rPr>
        <w:t>“</w:t>
      </w:r>
      <w:r w:rsidRPr="00A30469">
        <w:rPr>
          <w:b/>
          <w:highlight w:val="yellow"/>
          <w:rPrChange w:id="3" w:author="Jean-Denis Belec" w:date="2024-03-08T09:37:00Z">
            <w:rPr>
              <w:b/>
            </w:rPr>
          </w:rPrChange>
        </w:rPr>
        <w:t>third party</w:t>
      </w:r>
      <w:r w:rsidRPr="002F284F">
        <w:rPr>
          <w:b/>
        </w:rPr>
        <w:t>”?</w:t>
      </w:r>
    </w:p>
    <w:p w14:paraId="25CC0E5C" w14:textId="781E1D1E" w:rsidR="0015510B" w:rsidRDefault="002D49B4" w:rsidP="00141B3D">
      <w:pPr>
        <w:jc w:val="both"/>
      </w:pPr>
      <w:r>
        <w:t>A</w:t>
      </w:r>
      <w:r w:rsidR="0015510B">
        <w:t xml:space="preserve"> </w:t>
      </w:r>
      <w:r w:rsidR="0015510B" w:rsidRPr="00A30469">
        <w:rPr>
          <w:highlight w:val="yellow"/>
          <w:rPrChange w:id="4" w:author="Jean-Denis Belec" w:date="2024-03-08T09:37:00Z">
            <w:rPr/>
          </w:rPrChange>
        </w:rPr>
        <w:t>third party</w:t>
      </w:r>
      <w:r w:rsidR="0015510B">
        <w:t xml:space="preserve"> is </w:t>
      </w:r>
      <w:r>
        <w:t xml:space="preserve">generally </w:t>
      </w:r>
      <w:r w:rsidR="0015510B">
        <w:t xml:space="preserve">a person </w:t>
      </w:r>
      <w:r w:rsidR="00584E28">
        <w:t xml:space="preserve">or business </w:t>
      </w:r>
      <w:r w:rsidR="002F4366">
        <w:t xml:space="preserve">that </w:t>
      </w:r>
      <w:r w:rsidR="0015510B">
        <w:t>is not covered by the workers</w:t>
      </w:r>
      <w:r w:rsidR="00AC0C31">
        <w:t>’</w:t>
      </w:r>
      <w:r w:rsidR="0015510B">
        <w:t xml:space="preserve"> compensation system</w:t>
      </w:r>
      <w:r w:rsidR="00231A79">
        <w:t xml:space="preserve"> and</w:t>
      </w:r>
      <w:r w:rsidR="0015510B">
        <w:t xml:space="preserve"> </w:t>
      </w:r>
      <w:r w:rsidR="00E51FE3">
        <w:t xml:space="preserve">who may </w:t>
      </w:r>
      <w:r w:rsidR="0015510B">
        <w:t xml:space="preserve">be </w:t>
      </w:r>
      <w:r w:rsidR="00231A79">
        <w:t xml:space="preserve">responsible for </w:t>
      </w:r>
      <w:r w:rsidR="009D6F20">
        <w:t>the in</w:t>
      </w:r>
      <w:r w:rsidR="00B62ADC">
        <w:t>cident</w:t>
      </w:r>
      <w:r w:rsidR="00E51FE3">
        <w:t>.</w:t>
      </w:r>
      <w:r w:rsidR="00E755BE">
        <w:t xml:space="preserve">  </w:t>
      </w:r>
    </w:p>
    <w:p w14:paraId="204F95F9" w14:textId="3DE13E4D" w:rsidR="0015510B" w:rsidRDefault="0015510B" w:rsidP="00141B3D">
      <w:pPr>
        <w:jc w:val="both"/>
      </w:pPr>
      <w:r w:rsidRPr="00B6323B">
        <w:t>Examples</w:t>
      </w:r>
      <w:r w:rsidR="00E51FE3" w:rsidRPr="00B6323B">
        <w:t xml:space="preserve"> of </w:t>
      </w:r>
      <w:r w:rsidR="00E51FE3" w:rsidRPr="00A30469">
        <w:rPr>
          <w:highlight w:val="yellow"/>
          <w:rPrChange w:id="5" w:author="Jean-Denis Belec" w:date="2024-03-08T09:38:00Z">
            <w:rPr/>
          </w:rPrChange>
        </w:rPr>
        <w:t>third parties</w:t>
      </w:r>
      <w:r w:rsidR="00E51FE3" w:rsidRPr="00B6323B">
        <w:t xml:space="preserve"> include </w:t>
      </w:r>
      <w:r w:rsidRPr="00B6323B">
        <w:t xml:space="preserve">members of the </w:t>
      </w:r>
      <w:proofErr w:type="gramStart"/>
      <w:r w:rsidRPr="00B6323B">
        <w:t>general public</w:t>
      </w:r>
      <w:proofErr w:type="gramEnd"/>
      <w:r w:rsidRPr="00B6323B">
        <w:t>, the owner of a residential property</w:t>
      </w:r>
      <w:r w:rsidR="0022645F" w:rsidRPr="00B6323B">
        <w:t xml:space="preserve"> or</w:t>
      </w:r>
      <w:r w:rsidRPr="00B6323B">
        <w:t xml:space="preserve"> the manufacturer of a defective product</w:t>
      </w:r>
      <w:r w:rsidR="0022645F" w:rsidRPr="00B6323B">
        <w:t xml:space="preserve">.  </w:t>
      </w:r>
      <w:r w:rsidR="00E755BE" w:rsidRPr="00B6323B">
        <w:t xml:space="preserve">Your employer and co-workers </w:t>
      </w:r>
      <w:r w:rsidR="00173BE9" w:rsidRPr="00B6323B">
        <w:t xml:space="preserve">are usually not </w:t>
      </w:r>
      <w:r w:rsidR="00173BE9" w:rsidRPr="001160E2">
        <w:rPr>
          <w:highlight w:val="yellow"/>
          <w:rPrChange w:id="6" w:author="Jean-Denis Belec" w:date="2024-03-08T09:38:00Z">
            <w:rPr/>
          </w:rPrChange>
        </w:rPr>
        <w:t>third parties</w:t>
      </w:r>
      <w:r w:rsidR="00173BE9" w:rsidRPr="00B6323B">
        <w:t>.</w:t>
      </w:r>
    </w:p>
    <w:p w14:paraId="327EA5B9" w14:textId="25C3DF5B" w:rsidR="002F4366" w:rsidRPr="002F284F" w:rsidRDefault="002F4366" w:rsidP="007B73A1">
      <w:pPr>
        <w:pStyle w:val="ListParagraph"/>
        <w:numPr>
          <w:ilvl w:val="0"/>
          <w:numId w:val="2"/>
        </w:numPr>
        <w:rPr>
          <w:b/>
        </w:rPr>
      </w:pPr>
      <w:r>
        <w:rPr>
          <w:b/>
        </w:rPr>
        <w:t xml:space="preserve">Why </w:t>
      </w:r>
      <w:r w:rsidR="00065E40">
        <w:rPr>
          <w:b/>
        </w:rPr>
        <w:t xml:space="preserve">does it matter that a </w:t>
      </w:r>
      <w:r w:rsidR="00065E40" w:rsidRPr="001160E2">
        <w:rPr>
          <w:b/>
          <w:highlight w:val="yellow"/>
          <w:rPrChange w:id="7" w:author="Jean-Denis Belec" w:date="2024-03-08T09:38:00Z">
            <w:rPr>
              <w:b/>
            </w:rPr>
          </w:rPrChange>
        </w:rPr>
        <w:t>third party</w:t>
      </w:r>
      <w:r w:rsidR="00065E40">
        <w:rPr>
          <w:b/>
        </w:rPr>
        <w:t xml:space="preserve"> was involved in my incident</w:t>
      </w:r>
      <w:r w:rsidRPr="002F284F">
        <w:rPr>
          <w:b/>
        </w:rPr>
        <w:t>?</w:t>
      </w:r>
    </w:p>
    <w:p w14:paraId="0A13C953" w14:textId="6C9E5AD2" w:rsidR="00173BE9" w:rsidRDefault="002F4366" w:rsidP="002F4366">
      <w:pPr>
        <w:jc w:val="both"/>
      </w:pPr>
      <w:r>
        <w:t xml:space="preserve">When a </w:t>
      </w:r>
      <w:r w:rsidRPr="001160E2">
        <w:rPr>
          <w:highlight w:val="yellow"/>
          <w:rPrChange w:id="8" w:author="Jean-Denis Belec" w:date="2024-03-08T09:38:00Z">
            <w:rPr/>
          </w:rPrChange>
        </w:rPr>
        <w:t>third party</w:t>
      </w:r>
      <w:r>
        <w:t xml:space="preserve"> is responsible for your incident, you have the right to sue them for your injuries. </w:t>
      </w:r>
      <w:r w:rsidR="00173BE9">
        <w:t xml:space="preserve"> You will normally be asked to </w:t>
      </w:r>
      <w:r w:rsidR="004802D6">
        <w:t>choose</w:t>
      </w:r>
      <w:r w:rsidR="00173BE9">
        <w:t xml:space="preserve"> between accepting WSIB benefits </w:t>
      </w:r>
      <w:r w:rsidR="004802D6">
        <w:t>or</w:t>
      </w:r>
      <w:r w:rsidR="00173BE9">
        <w:t xml:space="preserve"> suing the </w:t>
      </w:r>
      <w:r w:rsidR="00173BE9" w:rsidRPr="001160E2">
        <w:rPr>
          <w:highlight w:val="yellow"/>
          <w:rPrChange w:id="9" w:author="Jean-Denis Belec" w:date="2024-03-08T09:38:00Z">
            <w:rPr/>
          </w:rPrChange>
        </w:rPr>
        <w:t>third party</w:t>
      </w:r>
      <w:r w:rsidR="00173BE9">
        <w:t xml:space="preserve">.  If no </w:t>
      </w:r>
      <w:r w:rsidR="00173BE9" w:rsidRPr="001160E2">
        <w:rPr>
          <w:highlight w:val="yellow"/>
          <w:rPrChange w:id="10" w:author="Jean-Denis Belec" w:date="2024-03-08T09:38:00Z">
            <w:rPr/>
          </w:rPrChange>
        </w:rPr>
        <w:t>third party</w:t>
      </w:r>
      <w:r w:rsidR="00173BE9">
        <w:t xml:space="preserve"> was involved, you have no </w:t>
      </w:r>
      <w:r w:rsidR="00173BE9" w:rsidRPr="001160E2">
        <w:rPr>
          <w:highlight w:val="yellow"/>
          <w:rPrChange w:id="11" w:author="Jean-Denis Belec" w:date="2024-03-08T09:38:00Z">
            <w:rPr/>
          </w:rPrChange>
        </w:rPr>
        <w:t>election</w:t>
      </w:r>
      <w:r w:rsidR="00173BE9">
        <w:t xml:space="preserve"> to make.</w:t>
      </w:r>
    </w:p>
    <w:p w14:paraId="0549A269" w14:textId="2D7A8115" w:rsidR="0015510B" w:rsidRPr="00B6323B" w:rsidRDefault="0022645F" w:rsidP="007B73A1">
      <w:pPr>
        <w:pStyle w:val="ListParagraph"/>
        <w:numPr>
          <w:ilvl w:val="0"/>
          <w:numId w:val="2"/>
        </w:numPr>
        <w:rPr>
          <w:b/>
        </w:rPr>
      </w:pPr>
      <w:r w:rsidRPr="00B6323B">
        <w:rPr>
          <w:b/>
        </w:rPr>
        <w:t xml:space="preserve">Can other employers or workers be considered </w:t>
      </w:r>
      <w:r w:rsidR="00065E40" w:rsidRPr="001160E2">
        <w:rPr>
          <w:b/>
          <w:highlight w:val="yellow"/>
          <w:rPrChange w:id="12" w:author="Jean-Denis Belec" w:date="2024-03-08T09:39:00Z">
            <w:rPr>
              <w:b/>
            </w:rPr>
          </w:rPrChange>
        </w:rPr>
        <w:t>third parties</w:t>
      </w:r>
      <w:r w:rsidR="00933228" w:rsidRPr="00B6323B">
        <w:rPr>
          <w:b/>
        </w:rPr>
        <w:t>?</w:t>
      </w:r>
    </w:p>
    <w:p w14:paraId="74E84499" w14:textId="03EAF83D" w:rsidR="0015510B" w:rsidRDefault="0022645F" w:rsidP="00141B3D">
      <w:pPr>
        <w:jc w:val="both"/>
      </w:pPr>
      <w:r w:rsidRPr="00B6323B">
        <w:t xml:space="preserve">As mentioned above, your employer and co-workers are not usually </w:t>
      </w:r>
      <w:r w:rsidRPr="001160E2">
        <w:rPr>
          <w:highlight w:val="yellow"/>
          <w:rPrChange w:id="13" w:author="Jean-Denis Belec" w:date="2024-03-08T09:38:00Z">
            <w:rPr/>
          </w:rPrChange>
        </w:rPr>
        <w:t>third parties</w:t>
      </w:r>
      <w:r w:rsidRPr="00B6323B">
        <w:t xml:space="preserve">.  </w:t>
      </w:r>
      <w:r w:rsidR="0015510B" w:rsidRPr="00B6323B">
        <w:t xml:space="preserve">In Ontario, </w:t>
      </w:r>
      <w:r w:rsidRPr="00B6323B">
        <w:t xml:space="preserve">whether you can sue another employer or worker </w:t>
      </w:r>
      <w:r w:rsidR="0015510B" w:rsidRPr="00B6323B">
        <w:t xml:space="preserve">depends on the type of business </w:t>
      </w:r>
      <w:r w:rsidR="009446FC" w:rsidRPr="00B6323B">
        <w:t>you work for</w:t>
      </w:r>
      <w:r w:rsidR="0015510B" w:rsidRPr="00B6323B">
        <w:t>.</w:t>
      </w:r>
      <w:r w:rsidR="0015510B">
        <w:t xml:space="preserve"> The </w:t>
      </w:r>
      <w:r w:rsidR="0015510B" w:rsidRPr="00F5323D">
        <w:rPr>
          <w:i/>
          <w:highlight w:val="yellow"/>
          <w:rPrChange w:id="14" w:author="Jean-Denis Belec" w:date="2024-03-08T09:39:00Z">
            <w:rPr>
              <w:i/>
            </w:rPr>
          </w:rPrChange>
        </w:rPr>
        <w:t>Workplace Safety and Insurance Act</w:t>
      </w:r>
      <w:r w:rsidR="0015510B">
        <w:t xml:space="preserve"> classifies business activities under two large groups of industries, referred to as </w:t>
      </w:r>
      <w:r w:rsidR="0015510B" w:rsidRPr="00F5323D">
        <w:rPr>
          <w:highlight w:val="yellow"/>
          <w:rPrChange w:id="15" w:author="Jean-Denis Belec" w:date="2024-03-08T09:39:00Z">
            <w:rPr/>
          </w:rPrChange>
        </w:rPr>
        <w:t>“Schedule 1” and “Schedule 2”.</w:t>
      </w:r>
      <w:r w:rsidR="0015510B">
        <w:t xml:space="preserve"> </w:t>
      </w:r>
      <w:r w:rsidR="000774CA">
        <w:t>Some e</w:t>
      </w:r>
      <w:r w:rsidR="00F243D2">
        <w:t xml:space="preserve">xamples of </w:t>
      </w:r>
      <w:r w:rsidR="00F243D2" w:rsidRPr="00F5323D">
        <w:rPr>
          <w:highlight w:val="yellow"/>
          <w:rPrChange w:id="16" w:author="Jean-Denis Belec" w:date="2024-03-08T09:39:00Z">
            <w:rPr/>
          </w:rPrChange>
        </w:rPr>
        <w:t>Schedule 1</w:t>
      </w:r>
      <w:r w:rsidR="00F243D2">
        <w:t xml:space="preserve"> industries include construction, transportation, forestry, </w:t>
      </w:r>
      <w:r w:rsidR="00A95513">
        <w:t xml:space="preserve">manufacturing, </w:t>
      </w:r>
      <w:r w:rsidR="00F243D2">
        <w:t xml:space="preserve">mining, retail sales and restaurants. </w:t>
      </w:r>
      <w:r w:rsidR="000774CA">
        <w:t>Some e</w:t>
      </w:r>
      <w:r w:rsidR="00F243D2">
        <w:t xml:space="preserve">xamples of </w:t>
      </w:r>
      <w:r w:rsidR="00F243D2" w:rsidRPr="00F5323D">
        <w:rPr>
          <w:highlight w:val="yellow"/>
          <w:rPrChange w:id="17" w:author="Jean-Denis Belec" w:date="2024-03-08T09:39:00Z">
            <w:rPr/>
          </w:rPrChange>
        </w:rPr>
        <w:t>Schedule 2</w:t>
      </w:r>
      <w:r w:rsidR="00F243D2">
        <w:t xml:space="preserve"> industries include </w:t>
      </w:r>
      <w:r w:rsidR="000774CA">
        <w:t>provincial</w:t>
      </w:r>
      <w:r w:rsidR="008D2A6C">
        <w:t xml:space="preserve"> and </w:t>
      </w:r>
      <w:r w:rsidR="000774CA">
        <w:t xml:space="preserve">federal </w:t>
      </w:r>
      <w:r w:rsidR="00F243D2">
        <w:t>government</w:t>
      </w:r>
      <w:r w:rsidR="008D2A6C">
        <w:t>s</w:t>
      </w:r>
      <w:r w:rsidR="00F243D2">
        <w:t xml:space="preserve"> and Crown agencies, municipalities, school boards, police</w:t>
      </w:r>
      <w:r w:rsidR="00DF697A">
        <w:t xml:space="preserve"> and </w:t>
      </w:r>
      <w:r w:rsidR="00F243D2">
        <w:t xml:space="preserve">firefighting services, </w:t>
      </w:r>
      <w:proofErr w:type="gramStart"/>
      <w:r w:rsidR="00F243D2">
        <w:t>airlines</w:t>
      </w:r>
      <w:proofErr w:type="gramEnd"/>
      <w:r w:rsidR="00F243D2">
        <w:t xml:space="preserve"> and railway companies</w:t>
      </w:r>
      <w:r w:rsidR="00F243D2" w:rsidRPr="009446FC">
        <w:t>.</w:t>
      </w:r>
      <w:r w:rsidR="00CC29ED" w:rsidRPr="009446FC">
        <w:t xml:space="preserve">  </w:t>
      </w:r>
      <w:r w:rsidR="00231A79" w:rsidRPr="00BB4AAD">
        <w:t xml:space="preserve">The </w:t>
      </w:r>
      <w:r w:rsidR="0015510B" w:rsidRPr="00BB4AAD">
        <w:t xml:space="preserve">Schedule </w:t>
      </w:r>
      <w:r w:rsidR="009446FC">
        <w:t>of the business</w:t>
      </w:r>
      <w:r w:rsidR="00B62ADC">
        <w:t xml:space="preserve"> that employed the injured/deceased worker</w:t>
      </w:r>
      <w:r w:rsidR="0015510B" w:rsidRPr="00BB4AAD">
        <w:t xml:space="preserve"> is marked on the </w:t>
      </w:r>
      <w:r w:rsidR="00E9080D" w:rsidRPr="00D02362">
        <w:rPr>
          <w:highlight w:val="yellow"/>
          <w:rPrChange w:id="18" w:author="Jean-Denis Belec" w:date="2024-03-08T09:39:00Z">
            <w:rPr/>
          </w:rPrChange>
        </w:rPr>
        <w:t xml:space="preserve">election </w:t>
      </w:r>
      <w:r w:rsidR="009446FC" w:rsidRPr="00D02362">
        <w:rPr>
          <w:highlight w:val="yellow"/>
          <w:rPrChange w:id="19" w:author="Jean-Denis Belec" w:date="2024-03-08T09:39:00Z">
            <w:rPr/>
          </w:rPrChange>
        </w:rPr>
        <w:t>f</w:t>
      </w:r>
      <w:r w:rsidR="0015510B" w:rsidRPr="00D02362">
        <w:rPr>
          <w:highlight w:val="yellow"/>
          <w:rPrChange w:id="20" w:author="Jean-Denis Belec" w:date="2024-03-08T09:39:00Z">
            <w:rPr/>
          </w:rPrChange>
        </w:rPr>
        <w:t>orm</w:t>
      </w:r>
      <w:r w:rsidR="0015510B" w:rsidRPr="00BB4AAD">
        <w:t xml:space="preserve"> that </w:t>
      </w:r>
      <w:r w:rsidR="009446FC">
        <w:t>is included in th</w:t>
      </w:r>
      <w:r w:rsidR="00B62ADC">
        <w:t>is package</w:t>
      </w:r>
      <w:r w:rsidR="009446FC">
        <w:t>.</w:t>
      </w:r>
    </w:p>
    <w:p w14:paraId="0D9C931A" w14:textId="19494EB3" w:rsidR="0015510B" w:rsidRPr="002F284F" w:rsidRDefault="00173BE9" w:rsidP="002F284F">
      <w:pPr>
        <w:pStyle w:val="ListParagraph"/>
        <w:numPr>
          <w:ilvl w:val="0"/>
          <w:numId w:val="3"/>
        </w:numPr>
        <w:rPr>
          <w:b/>
          <w:i/>
        </w:rPr>
      </w:pPr>
      <w:r>
        <w:rPr>
          <w:b/>
          <w:i/>
        </w:rPr>
        <w:t xml:space="preserve">Employees of </w:t>
      </w:r>
      <w:r w:rsidRPr="00D02362">
        <w:rPr>
          <w:b/>
          <w:i/>
          <w:highlight w:val="yellow"/>
          <w:rPrChange w:id="21" w:author="Jean-Denis Belec" w:date="2024-03-08T09:39:00Z">
            <w:rPr>
              <w:b/>
              <w:i/>
            </w:rPr>
          </w:rPrChange>
        </w:rPr>
        <w:t xml:space="preserve">Schedule </w:t>
      </w:r>
      <w:r w:rsidR="0015510B" w:rsidRPr="00D02362">
        <w:rPr>
          <w:b/>
          <w:i/>
          <w:highlight w:val="yellow"/>
          <w:rPrChange w:id="22" w:author="Jean-Denis Belec" w:date="2024-03-08T09:39:00Z">
            <w:rPr>
              <w:b/>
              <w:i/>
            </w:rPr>
          </w:rPrChange>
        </w:rPr>
        <w:t>1</w:t>
      </w:r>
      <w:r w:rsidR="0015510B" w:rsidRPr="002F284F">
        <w:rPr>
          <w:b/>
          <w:i/>
        </w:rPr>
        <w:t xml:space="preserve"> </w:t>
      </w:r>
      <w:r w:rsidR="00933228">
        <w:rPr>
          <w:b/>
          <w:i/>
        </w:rPr>
        <w:t>businesses</w:t>
      </w:r>
    </w:p>
    <w:p w14:paraId="5D51C5FD" w14:textId="788C2E5A" w:rsidR="007B73A1" w:rsidRDefault="003A7EA3" w:rsidP="00141B3D">
      <w:pPr>
        <w:jc w:val="both"/>
      </w:pPr>
      <w:r>
        <w:t xml:space="preserve">Employees of a </w:t>
      </w:r>
      <w:r w:rsidRPr="00D02362">
        <w:rPr>
          <w:highlight w:val="yellow"/>
          <w:rPrChange w:id="23" w:author="Jean-Denis Belec" w:date="2024-03-08T09:39:00Z">
            <w:rPr/>
          </w:rPrChange>
        </w:rPr>
        <w:t>Schedule 1</w:t>
      </w:r>
      <w:r>
        <w:t xml:space="preserve"> workplace</w:t>
      </w:r>
      <w:r w:rsidR="0015510B" w:rsidRPr="0015510B">
        <w:t xml:space="preserve"> cannot sue any </w:t>
      </w:r>
      <w:r w:rsidR="0015510B" w:rsidRPr="00D02362">
        <w:rPr>
          <w:highlight w:val="yellow"/>
          <w:rPrChange w:id="24" w:author="Jean-Denis Belec" w:date="2024-03-08T09:39:00Z">
            <w:rPr/>
          </w:rPrChange>
        </w:rPr>
        <w:t>Schedule 1</w:t>
      </w:r>
      <w:r w:rsidR="0015510B" w:rsidRPr="0015510B">
        <w:t xml:space="preserve"> employer or </w:t>
      </w:r>
      <w:r w:rsidR="000C7981">
        <w:t xml:space="preserve">any of </w:t>
      </w:r>
      <w:r w:rsidR="009446FC">
        <w:t>their employee</w:t>
      </w:r>
      <w:r w:rsidR="000C7981">
        <w:t>s</w:t>
      </w:r>
      <w:r w:rsidR="0015510B">
        <w:t xml:space="preserve">. That means </w:t>
      </w:r>
      <w:r w:rsidR="00F243D2">
        <w:t xml:space="preserve">they </w:t>
      </w:r>
      <w:r w:rsidR="0015510B">
        <w:t xml:space="preserve">cannot sue </w:t>
      </w:r>
      <w:r w:rsidR="00F243D2">
        <w:t xml:space="preserve">their </w:t>
      </w:r>
      <w:r w:rsidR="0015510B">
        <w:t>employer</w:t>
      </w:r>
      <w:r w:rsidR="00F243D2">
        <w:t xml:space="preserve"> or</w:t>
      </w:r>
      <w:r w:rsidR="0015510B">
        <w:t xml:space="preserve"> co-workers</w:t>
      </w:r>
      <w:r w:rsidR="00F243D2">
        <w:t>,</w:t>
      </w:r>
      <w:r w:rsidR="0015510B">
        <w:t xml:space="preserve"> or any other </w:t>
      </w:r>
      <w:r w:rsidR="0015510B" w:rsidRPr="00D02362">
        <w:rPr>
          <w:highlight w:val="yellow"/>
          <w:rPrChange w:id="25" w:author="Jean-Denis Belec" w:date="2024-03-08T09:39:00Z">
            <w:rPr/>
          </w:rPrChange>
        </w:rPr>
        <w:t>Schedule 1</w:t>
      </w:r>
      <w:r w:rsidR="0015510B">
        <w:t xml:space="preserve"> employer or </w:t>
      </w:r>
      <w:r w:rsidR="009446FC">
        <w:t xml:space="preserve">their employee </w:t>
      </w:r>
      <w:r w:rsidR="009E2D99">
        <w:t xml:space="preserve">that </w:t>
      </w:r>
      <w:r w:rsidR="009446FC">
        <w:t xml:space="preserve">was </w:t>
      </w:r>
      <w:r w:rsidR="009E2D99">
        <w:t>acting in the course of their employment</w:t>
      </w:r>
      <w:r w:rsidR="00A95513">
        <w:t xml:space="preserve"> at the time of the accident</w:t>
      </w:r>
      <w:r w:rsidR="009E2D99">
        <w:t xml:space="preserve">. </w:t>
      </w:r>
      <w:r w:rsidR="0030263F">
        <w:t>There is one exception:</w:t>
      </w:r>
      <w:r w:rsidR="00CC29ED">
        <w:t xml:space="preserve"> </w:t>
      </w:r>
      <w:r w:rsidR="00F243D2">
        <w:t xml:space="preserve">they </w:t>
      </w:r>
      <w:r w:rsidR="009E2D99">
        <w:t xml:space="preserve">may </w:t>
      </w:r>
      <w:r w:rsidR="0030263F">
        <w:t xml:space="preserve">be able to </w:t>
      </w:r>
      <w:r w:rsidR="009E2D99">
        <w:t xml:space="preserve">sue </w:t>
      </w:r>
      <w:r w:rsidR="0030263F">
        <w:t xml:space="preserve">a </w:t>
      </w:r>
      <w:r w:rsidR="0030263F" w:rsidRPr="00D02362">
        <w:rPr>
          <w:highlight w:val="yellow"/>
          <w:rPrChange w:id="26" w:author="Jean-Denis Belec" w:date="2024-03-08T09:40:00Z">
            <w:rPr/>
          </w:rPrChange>
        </w:rPr>
        <w:t>Schedule 1</w:t>
      </w:r>
      <w:r w:rsidR="0030263F">
        <w:t xml:space="preserve"> </w:t>
      </w:r>
      <w:r w:rsidR="009E2D99">
        <w:t xml:space="preserve">manufacturer of a product, equipment or machinery that failed and caused the </w:t>
      </w:r>
      <w:r w:rsidR="000C7981">
        <w:t>incident</w:t>
      </w:r>
      <w:r w:rsidR="009E2D99">
        <w:t xml:space="preserve">.  </w:t>
      </w:r>
    </w:p>
    <w:p w14:paraId="34DB2E1A" w14:textId="77777777" w:rsidR="007B73A1" w:rsidRDefault="007B73A1">
      <w:r>
        <w:br w:type="page"/>
      </w:r>
    </w:p>
    <w:p w14:paraId="25256EAD" w14:textId="45B390F3" w:rsidR="0015510B" w:rsidRPr="00E51FE3" w:rsidRDefault="00173BE9" w:rsidP="00E51FE3">
      <w:pPr>
        <w:pStyle w:val="ListParagraph"/>
        <w:numPr>
          <w:ilvl w:val="0"/>
          <w:numId w:val="3"/>
        </w:numPr>
        <w:rPr>
          <w:b/>
          <w:i/>
        </w:rPr>
      </w:pPr>
      <w:r>
        <w:rPr>
          <w:b/>
          <w:i/>
        </w:rPr>
        <w:lastRenderedPageBreak/>
        <w:t xml:space="preserve">Employees of </w:t>
      </w:r>
      <w:r w:rsidR="0015510B" w:rsidRPr="00D02362">
        <w:rPr>
          <w:b/>
          <w:i/>
          <w:highlight w:val="yellow"/>
          <w:rPrChange w:id="27" w:author="Jean-Denis Belec" w:date="2024-03-08T09:40:00Z">
            <w:rPr>
              <w:b/>
              <w:i/>
            </w:rPr>
          </w:rPrChange>
        </w:rPr>
        <w:t>Schedule 2</w:t>
      </w:r>
      <w:r w:rsidR="00933228">
        <w:rPr>
          <w:b/>
          <w:i/>
        </w:rPr>
        <w:t xml:space="preserve"> businesses</w:t>
      </w:r>
    </w:p>
    <w:p w14:paraId="2813AEAD" w14:textId="72EDBE1B" w:rsidR="005C1BDD" w:rsidRDefault="003A7EA3" w:rsidP="006F1E58">
      <w:pPr>
        <w:jc w:val="both"/>
      </w:pPr>
      <w:r>
        <w:t xml:space="preserve">Employees of a </w:t>
      </w:r>
      <w:r w:rsidRPr="00D02362">
        <w:rPr>
          <w:highlight w:val="yellow"/>
          <w:rPrChange w:id="28" w:author="Jean-Denis Belec" w:date="2024-03-08T09:40:00Z">
            <w:rPr/>
          </w:rPrChange>
        </w:rPr>
        <w:t>Schedule 2</w:t>
      </w:r>
      <w:r>
        <w:t xml:space="preserve"> workplace</w:t>
      </w:r>
      <w:r w:rsidR="0015510B">
        <w:t xml:space="preserve"> cannot sue their own employer or co-workers. </w:t>
      </w:r>
      <w:r w:rsidR="005C1BDD">
        <w:t xml:space="preserve">This means that </w:t>
      </w:r>
      <w:r w:rsidR="000402F7">
        <w:t xml:space="preserve">a </w:t>
      </w:r>
      <w:r w:rsidR="000402F7" w:rsidRPr="00D02362">
        <w:rPr>
          <w:highlight w:val="yellow"/>
          <w:rPrChange w:id="29" w:author="Jean-Denis Belec" w:date="2024-03-08T09:40:00Z">
            <w:rPr/>
          </w:rPrChange>
        </w:rPr>
        <w:t>Schedule 2</w:t>
      </w:r>
      <w:r w:rsidR="000402F7">
        <w:t xml:space="preserve"> employee</w:t>
      </w:r>
      <w:r w:rsidR="0030263F">
        <w:t xml:space="preserve"> </w:t>
      </w:r>
      <w:r w:rsidR="005C1BDD">
        <w:t xml:space="preserve">can sue another </w:t>
      </w:r>
      <w:r w:rsidR="005C1BDD" w:rsidRPr="00D02362">
        <w:rPr>
          <w:highlight w:val="yellow"/>
          <w:rPrChange w:id="30" w:author="Jean-Denis Belec" w:date="2024-03-08T09:40:00Z">
            <w:rPr/>
          </w:rPrChange>
        </w:rPr>
        <w:t>Schedule 2</w:t>
      </w:r>
      <w:r w:rsidR="005C1BDD">
        <w:t xml:space="preserve"> </w:t>
      </w:r>
      <w:r w:rsidR="000C7981">
        <w:t xml:space="preserve">business </w:t>
      </w:r>
      <w:r w:rsidR="0030263F">
        <w:t xml:space="preserve">or </w:t>
      </w:r>
      <w:r w:rsidR="000C7981">
        <w:t>employee</w:t>
      </w:r>
      <w:r w:rsidR="005C1BDD">
        <w:t xml:space="preserve">, </w:t>
      </w:r>
      <w:r w:rsidR="0030263F">
        <w:t>or any</w:t>
      </w:r>
      <w:r w:rsidR="005C1BDD">
        <w:t xml:space="preserve"> </w:t>
      </w:r>
      <w:r w:rsidR="005C1BDD" w:rsidRPr="00D02362">
        <w:rPr>
          <w:highlight w:val="yellow"/>
          <w:rPrChange w:id="31" w:author="Jean-Denis Belec" w:date="2024-03-08T09:40:00Z">
            <w:rPr/>
          </w:rPrChange>
        </w:rPr>
        <w:t>Schedule 1</w:t>
      </w:r>
      <w:r w:rsidR="005C1BDD">
        <w:t xml:space="preserve"> </w:t>
      </w:r>
      <w:r w:rsidR="000C7981">
        <w:t xml:space="preserve">business </w:t>
      </w:r>
      <w:r w:rsidR="0030263F">
        <w:t xml:space="preserve">or </w:t>
      </w:r>
      <w:r w:rsidR="009446FC">
        <w:t>employee</w:t>
      </w:r>
      <w:r w:rsidR="005C1BDD">
        <w:t xml:space="preserve">.    </w:t>
      </w:r>
    </w:p>
    <w:p w14:paraId="22A9722D" w14:textId="6449CAC3" w:rsidR="007F1F26" w:rsidRPr="00BB4AAD" w:rsidRDefault="000402F7" w:rsidP="007B73A1">
      <w:pPr>
        <w:pStyle w:val="ListParagraph"/>
        <w:numPr>
          <w:ilvl w:val="0"/>
          <w:numId w:val="2"/>
        </w:numPr>
        <w:jc w:val="both"/>
        <w:rPr>
          <w:b/>
        </w:rPr>
      </w:pPr>
      <w:r>
        <w:rPr>
          <w:b/>
        </w:rPr>
        <w:t xml:space="preserve">How can I find out </w:t>
      </w:r>
      <w:r w:rsidR="004802D6">
        <w:rPr>
          <w:b/>
        </w:rPr>
        <w:t>i</w:t>
      </w:r>
      <w:r>
        <w:rPr>
          <w:b/>
        </w:rPr>
        <w:t xml:space="preserve">f the </w:t>
      </w:r>
      <w:r w:rsidRPr="00D02362">
        <w:rPr>
          <w:b/>
          <w:highlight w:val="yellow"/>
          <w:rPrChange w:id="32" w:author="Jean-Denis Belec" w:date="2024-03-08T09:40:00Z">
            <w:rPr>
              <w:b/>
            </w:rPr>
          </w:rPrChange>
        </w:rPr>
        <w:t>third party</w:t>
      </w:r>
      <w:r>
        <w:rPr>
          <w:b/>
        </w:rPr>
        <w:t xml:space="preserve"> was </w:t>
      </w:r>
      <w:r w:rsidR="007F1F26" w:rsidRPr="00D02362">
        <w:rPr>
          <w:b/>
          <w:highlight w:val="yellow"/>
          <w:rPrChange w:id="33" w:author="Jean-Denis Belec" w:date="2024-03-08T09:40:00Z">
            <w:rPr>
              <w:b/>
            </w:rPr>
          </w:rPrChange>
        </w:rPr>
        <w:t>Schedule 1 or Schedule 2</w:t>
      </w:r>
      <w:r w:rsidR="007F1F26" w:rsidRPr="00BB4AAD">
        <w:rPr>
          <w:b/>
        </w:rPr>
        <w:t>?</w:t>
      </w:r>
    </w:p>
    <w:p w14:paraId="509E5E9A" w14:textId="08C67F12" w:rsidR="007F1F26" w:rsidRDefault="007F1F26" w:rsidP="007F1F26">
      <w:pPr>
        <w:jc w:val="both"/>
      </w:pPr>
      <w:r w:rsidRPr="00E51FE3">
        <w:t xml:space="preserve">If </w:t>
      </w:r>
      <w:r w:rsidR="000402F7">
        <w:t>you believe that the</w:t>
      </w:r>
      <w:r w:rsidRPr="00E51FE3">
        <w:t xml:space="preserve"> person </w:t>
      </w:r>
      <w:r w:rsidR="000402F7">
        <w:t xml:space="preserve">who caused the incident </w:t>
      </w:r>
      <w:r w:rsidRPr="00E51FE3">
        <w:t xml:space="preserve">may </w:t>
      </w:r>
      <w:r w:rsidR="00E9080D">
        <w:t xml:space="preserve">also </w:t>
      </w:r>
      <w:r w:rsidRPr="00E51FE3">
        <w:t xml:space="preserve">have been working at the time of the </w:t>
      </w:r>
      <w:r>
        <w:t>incident,</w:t>
      </w:r>
      <w:r w:rsidRPr="00E51FE3">
        <w:t xml:space="preserve"> and if you know the name of the </w:t>
      </w:r>
      <w:r>
        <w:t xml:space="preserve">business </w:t>
      </w:r>
      <w:r w:rsidRPr="00E51FE3">
        <w:t xml:space="preserve">that person worked for, you may contact our </w:t>
      </w:r>
      <w:r w:rsidRPr="00D02362">
        <w:rPr>
          <w:highlight w:val="yellow"/>
          <w:rPrChange w:id="34" w:author="Jean-Denis Belec" w:date="2024-03-08T09:41:00Z">
            <w:rPr/>
          </w:rPrChange>
        </w:rPr>
        <w:t xml:space="preserve">Employer Service Centre at </w:t>
      </w:r>
      <w:r w:rsidR="002106D9" w:rsidRPr="00D02362">
        <w:rPr>
          <w:highlight w:val="yellow"/>
          <w:rPrChange w:id="35" w:author="Jean-Denis Belec" w:date="2024-03-08T09:41:00Z">
            <w:rPr/>
          </w:rPrChange>
        </w:rPr>
        <w:t>employeraccounts@wsib.on.ca</w:t>
      </w:r>
      <w:r w:rsidRPr="00E51FE3">
        <w:t xml:space="preserve"> to </w:t>
      </w:r>
      <w:r>
        <w:t>find out</w:t>
      </w:r>
      <w:r w:rsidRPr="00E51FE3">
        <w:t xml:space="preserve"> if the </w:t>
      </w:r>
      <w:r>
        <w:t xml:space="preserve">business is part of </w:t>
      </w:r>
      <w:r w:rsidRPr="00D02362">
        <w:rPr>
          <w:highlight w:val="yellow"/>
          <w:rPrChange w:id="36" w:author="Jean-Denis Belec" w:date="2024-03-08T09:40:00Z">
            <w:rPr/>
          </w:rPrChange>
        </w:rPr>
        <w:t>Schedule 1 or Schedule 2.</w:t>
      </w:r>
      <w:r w:rsidRPr="00E51FE3">
        <w:t xml:space="preserve">  </w:t>
      </w:r>
    </w:p>
    <w:p w14:paraId="59C450DE" w14:textId="1D04B2C1" w:rsidR="007F1F26" w:rsidRDefault="00027ECF" w:rsidP="007B73A1">
      <w:pPr>
        <w:pStyle w:val="ListParagraph"/>
        <w:numPr>
          <w:ilvl w:val="0"/>
          <w:numId w:val="2"/>
        </w:numPr>
        <w:rPr>
          <w:b/>
        </w:rPr>
      </w:pPr>
      <w:r>
        <w:rPr>
          <w:b/>
        </w:rPr>
        <w:t>How do I find out how much WSIB benefits I would be eligible for, if I choose to continue my claim?</w:t>
      </w:r>
    </w:p>
    <w:p w14:paraId="08E5D010" w14:textId="65CC2A58" w:rsidR="00027ECF" w:rsidRPr="00027ECF" w:rsidRDefault="00027ECF" w:rsidP="00BB4AAD">
      <w:r w:rsidRPr="00BB4AAD">
        <w:t xml:space="preserve">You may be able to receive </w:t>
      </w:r>
      <w:r>
        <w:t>an estimat</w:t>
      </w:r>
      <w:r w:rsidR="000743D1">
        <w:t>e</w:t>
      </w:r>
      <w:r>
        <w:t xml:space="preserve"> of your potential WSIB benefits by contacting </w:t>
      </w:r>
      <w:r w:rsidR="000743D1">
        <w:t>the</w:t>
      </w:r>
      <w:r w:rsidR="005667DE">
        <w:t xml:space="preserve"> WSIB</w:t>
      </w:r>
      <w:r w:rsidR="00425AD6">
        <w:t xml:space="preserve"> Case Manager </w:t>
      </w:r>
      <w:r w:rsidR="005667DE">
        <w:t xml:space="preserve">assigned to your claim.  </w:t>
      </w:r>
      <w:r>
        <w:t xml:space="preserve">It is important to remember that any </w:t>
      </w:r>
      <w:r w:rsidR="000743D1">
        <w:t>estimate</w:t>
      </w:r>
      <w:r>
        <w:t xml:space="preserve"> provided may change as more claim information becomes available. </w:t>
      </w:r>
    </w:p>
    <w:p w14:paraId="09824983" w14:textId="53D8013C" w:rsidR="0015510B" w:rsidRPr="002F284F" w:rsidRDefault="0015510B" w:rsidP="007B73A1">
      <w:pPr>
        <w:pStyle w:val="ListParagraph"/>
        <w:numPr>
          <w:ilvl w:val="0"/>
          <w:numId w:val="2"/>
        </w:numPr>
        <w:rPr>
          <w:b/>
        </w:rPr>
      </w:pPr>
      <w:r w:rsidRPr="002F284F">
        <w:rPr>
          <w:b/>
        </w:rPr>
        <w:t>H</w:t>
      </w:r>
      <w:r w:rsidR="00933228" w:rsidRPr="002F284F">
        <w:rPr>
          <w:b/>
        </w:rPr>
        <w:t xml:space="preserve">ow do </w:t>
      </w:r>
      <w:r w:rsidRPr="002F284F">
        <w:rPr>
          <w:b/>
        </w:rPr>
        <w:t xml:space="preserve">I </w:t>
      </w:r>
      <w:r w:rsidR="00BA1139">
        <w:rPr>
          <w:b/>
        </w:rPr>
        <w:t>communicate</w:t>
      </w:r>
      <w:r w:rsidR="009446FC">
        <w:rPr>
          <w:b/>
        </w:rPr>
        <w:t xml:space="preserve"> my decision</w:t>
      </w:r>
      <w:r w:rsidRPr="002F284F">
        <w:rPr>
          <w:b/>
        </w:rPr>
        <w:t>?</w:t>
      </w:r>
    </w:p>
    <w:p w14:paraId="5A6AE4CD" w14:textId="67493ACB" w:rsidR="006A0784" w:rsidRDefault="003B6E8A" w:rsidP="00141B3D">
      <w:pPr>
        <w:jc w:val="both"/>
      </w:pPr>
      <w:r>
        <w:t>Once you have made your decision</w:t>
      </w:r>
      <w:r w:rsidR="003A7EA3">
        <w:t xml:space="preserve"> about whether you will </w:t>
      </w:r>
      <w:r w:rsidR="000743D1">
        <w:t>accept</w:t>
      </w:r>
      <w:r w:rsidR="003A7EA3">
        <w:t xml:space="preserve"> WSIB benefits or not</w:t>
      </w:r>
      <w:r>
        <w:t>,</w:t>
      </w:r>
      <w:r w:rsidR="003A7EA3">
        <w:t xml:space="preserve"> you must</w:t>
      </w:r>
      <w:r w:rsidR="000743D1">
        <w:t xml:space="preserve"> complete and</w:t>
      </w:r>
      <w:r>
        <w:t xml:space="preserve"> </w:t>
      </w:r>
      <w:r w:rsidR="000C7981">
        <w:t xml:space="preserve">submit </w:t>
      </w:r>
      <w:r w:rsidRPr="003B6E8A">
        <w:t>the</w:t>
      </w:r>
      <w:r w:rsidR="009446FC">
        <w:t xml:space="preserve"> </w:t>
      </w:r>
      <w:r w:rsidR="008D2A6C" w:rsidRPr="007828B3">
        <w:rPr>
          <w:highlight w:val="yellow"/>
          <w:rPrChange w:id="37" w:author="Jean-Denis Belec" w:date="2024-03-08T09:41:00Z">
            <w:rPr/>
          </w:rPrChange>
        </w:rPr>
        <w:t>e</w:t>
      </w:r>
      <w:r w:rsidR="000402F7" w:rsidRPr="007828B3">
        <w:rPr>
          <w:highlight w:val="yellow"/>
          <w:rPrChange w:id="38" w:author="Jean-Denis Belec" w:date="2024-03-08T09:41:00Z">
            <w:rPr/>
          </w:rPrChange>
        </w:rPr>
        <w:t xml:space="preserve">lection </w:t>
      </w:r>
      <w:r w:rsidR="008D2A6C" w:rsidRPr="007828B3">
        <w:rPr>
          <w:highlight w:val="yellow"/>
          <w:rPrChange w:id="39" w:author="Jean-Denis Belec" w:date="2024-03-08T09:41:00Z">
            <w:rPr/>
          </w:rPrChange>
        </w:rPr>
        <w:t>f</w:t>
      </w:r>
      <w:r w:rsidR="000402F7" w:rsidRPr="007828B3">
        <w:rPr>
          <w:highlight w:val="yellow"/>
          <w:rPrChange w:id="40" w:author="Jean-Denis Belec" w:date="2024-03-08T09:41:00Z">
            <w:rPr/>
          </w:rPrChange>
        </w:rPr>
        <w:t>orm</w:t>
      </w:r>
      <w:r w:rsidR="000402F7" w:rsidRPr="007B73A1">
        <w:t xml:space="preserve"> attached to this package</w:t>
      </w:r>
      <w:r w:rsidRPr="003B6E8A">
        <w:t xml:space="preserve"> to us within three months from the date of the </w:t>
      </w:r>
      <w:r w:rsidR="000C7981">
        <w:t>incident</w:t>
      </w:r>
      <w:r w:rsidRPr="003B6E8A">
        <w:t xml:space="preserve">. </w:t>
      </w:r>
    </w:p>
    <w:p w14:paraId="47129741" w14:textId="3233DA25" w:rsidR="002172D6" w:rsidRDefault="002172D6" w:rsidP="002172D6">
      <w:pPr>
        <w:jc w:val="both"/>
      </w:pPr>
      <w:r>
        <w:t xml:space="preserve">While you make your decision, the WSIB will continue to pay any benefits you are entitled to, for up to three months from the date of the </w:t>
      </w:r>
      <w:r w:rsidR="00EA12C2">
        <w:t>incident</w:t>
      </w:r>
      <w:r>
        <w:t xml:space="preserve">. </w:t>
      </w:r>
      <w:r w:rsidR="00065E40">
        <w:t>T</w:t>
      </w:r>
      <w:r>
        <w:t xml:space="preserve">he WSIB will collect information to </w:t>
      </w:r>
      <w:proofErr w:type="gramStart"/>
      <w:r w:rsidR="00624B5E">
        <w:t>make a decision</w:t>
      </w:r>
      <w:proofErr w:type="gramEnd"/>
      <w:r w:rsidR="00624B5E">
        <w:t xml:space="preserve"> about </w:t>
      </w:r>
      <w:r>
        <w:t xml:space="preserve">your claim and pay any benefits you may be entitled to. </w:t>
      </w:r>
    </w:p>
    <w:p w14:paraId="64143EB0" w14:textId="624B1F4E" w:rsidR="002172D6" w:rsidRDefault="002172D6" w:rsidP="00141B3D">
      <w:pPr>
        <w:jc w:val="both"/>
      </w:pPr>
      <w:r>
        <w:t xml:space="preserve">If you choose to bring </w:t>
      </w:r>
      <w:r w:rsidR="000C7981">
        <w:t xml:space="preserve">a </w:t>
      </w:r>
      <w:r>
        <w:t xml:space="preserve">lawsuit, </w:t>
      </w:r>
      <w:r w:rsidR="00EA12C2">
        <w:t xml:space="preserve">your </w:t>
      </w:r>
      <w:r w:rsidR="003A7EA3">
        <w:t xml:space="preserve">WSIB </w:t>
      </w:r>
      <w:r>
        <w:t>benefits will stop</w:t>
      </w:r>
      <w:r w:rsidR="000402F7">
        <w:t xml:space="preserve">.  </w:t>
      </w:r>
      <w:r>
        <w:t xml:space="preserve">The same applies if </w:t>
      </w:r>
      <w:r w:rsidR="003B6E8A">
        <w:t xml:space="preserve">you do not </w:t>
      </w:r>
      <w:r w:rsidR="000C7981">
        <w:t xml:space="preserve">submit </w:t>
      </w:r>
      <w:r w:rsidR="003B6E8A">
        <w:t xml:space="preserve">the form within three months from the date of the </w:t>
      </w:r>
      <w:r w:rsidR="00EA12C2">
        <w:t>incident</w:t>
      </w:r>
      <w:r>
        <w:t xml:space="preserve">. In those cases, </w:t>
      </w:r>
      <w:r w:rsidR="003B6E8A">
        <w:t xml:space="preserve">we will assume that you have chosen to </w:t>
      </w:r>
      <w:proofErr w:type="gramStart"/>
      <w:r w:rsidR="003B6E8A">
        <w:t>sue</w:t>
      </w:r>
      <w:proofErr w:type="gramEnd"/>
      <w:r w:rsidR="003B6E8A">
        <w:t xml:space="preserve"> and we will take </w:t>
      </w:r>
      <w:r w:rsidR="00E51FE3">
        <w:t xml:space="preserve">no further action on your claim.  </w:t>
      </w:r>
    </w:p>
    <w:p w14:paraId="6326C5D1" w14:textId="6EE341D4" w:rsidR="003A7EA3" w:rsidRDefault="00E755BE" w:rsidP="007B73A1">
      <w:pPr>
        <w:pStyle w:val="ListParagraph"/>
        <w:numPr>
          <w:ilvl w:val="0"/>
          <w:numId w:val="2"/>
        </w:numPr>
        <w:rPr>
          <w:b/>
        </w:rPr>
      </w:pPr>
      <w:r>
        <w:rPr>
          <w:b/>
        </w:rPr>
        <w:t>How much</w:t>
      </w:r>
      <w:r w:rsidR="00933228">
        <w:rPr>
          <w:b/>
        </w:rPr>
        <w:t xml:space="preserve"> time </w:t>
      </w:r>
      <w:r>
        <w:rPr>
          <w:b/>
        </w:rPr>
        <w:t xml:space="preserve">do I have </w:t>
      </w:r>
      <w:r w:rsidR="00933228">
        <w:rPr>
          <w:b/>
        </w:rPr>
        <w:t xml:space="preserve">to </w:t>
      </w:r>
      <w:r w:rsidR="000C7981">
        <w:rPr>
          <w:b/>
        </w:rPr>
        <w:t xml:space="preserve">submit </w:t>
      </w:r>
      <w:r w:rsidR="00933228">
        <w:rPr>
          <w:b/>
        </w:rPr>
        <w:t>my form?</w:t>
      </w:r>
    </w:p>
    <w:p w14:paraId="6F47FA0B" w14:textId="78A37038" w:rsidR="00F01300" w:rsidRPr="007B73A1" w:rsidRDefault="003A7EA3" w:rsidP="007B73A1">
      <w:pPr>
        <w:rPr>
          <w:b/>
        </w:rPr>
      </w:pPr>
      <w:r>
        <w:t xml:space="preserve">You </w:t>
      </w:r>
      <w:r w:rsidR="00BD3D61">
        <w:t>have</w:t>
      </w:r>
      <w:r>
        <w:t xml:space="preserve"> three months from the date of the </w:t>
      </w:r>
      <w:r w:rsidR="000C7981">
        <w:t xml:space="preserve">incident </w:t>
      </w:r>
      <w:r>
        <w:t xml:space="preserve">to </w:t>
      </w:r>
      <w:r w:rsidR="000C7981">
        <w:t>submit</w:t>
      </w:r>
      <w:r w:rsidR="000402F7">
        <w:t xml:space="preserve"> your </w:t>
      </w:r>
      <w:r w:rsidR="008D2A6C" w:rsidRPr="007828B3">
        <w:rPr>
          <w:highlight w:val="yellow"/>
          <w:rPrChange w:id="41" w:author="Jean-Denis Belec" w:date="2024-03-08T09:41:00Z">
            <w:rPr/>
          </w:rPrChange>
        </w:rPr>
        <w:t>e</w:t>
      </w:r>
      <w:r w:rsidR="000402F7" w:rsidRPr="007828B3">
        <w:rPr>
          <w:highlight w:val="yellow"/>
          <w:rPrChange w:id="42" w:author="Jean-Denis Belec" w:date="2024-03-08T09:41:00Z">
            <w:rPr/>
          </w:rPrChange>
        </w:rPr>
        <w:t xml:space="preserve">lection </w:t>
      </w:r>
      <w:r w:rsidR="008D2A6C" w:rsidRPr="007828B3">
        <w:rPr>
          <w:highlight w:val="yellow"/>
          <w:rPrChange w:id="43" w:author="Jean-Denis Belec" w:date="2024-03-08T09:41:00Z">
            <w:rPr/>
          </w:rPrChange>
        </w:rPr>
        <w:t>f</w:t>
      </w:r>
      <w:r w:rsidR="000402F7" w:rsidRPr="007828B3">
        <w:rPr>
          <w:highlight w:val="yellow"/>
          <w:rPrChange w:id="44" w:author="Jean-Denis Belec" w:date="2024-03-08T09:41:00Z">
            <w:rPr/>
          </w:rPrChange>
        </w:rPr>
        <w:t>orm</w:t>
      </w:r>
      <w:r w:rsidRPr="009446FC">
        <w:t>.</w:t>
      </w:r>
      <w:r>
        <w:t xml:space="preserve"> </w:t>
      </w:r>
    </w:p>
    <w:p w14:paraId="08DD23F1" w14:textId="580EF71B" w:rsidR="00F01300" w:rsidRPr="007B73A1" w:rsidRDefault="00F01300" w:rsidP="007B73A1">
      <w:pPr>
        <w:pStyle w:val="ListParagraph"/>
        <w:numPr>
          <w:ilvl w:val="0"/>
          <w:numId w:val="2"/>
        </w:numPr>
        <w:rPr>
          <w:b/>
        </w:rPr>
      </w:pPr>
      <w:r>
        <w:rPr>
          <w:b/>
        </w:rPr>
        <w:t>What if I need more time to complete my form?</w:t>
      </w:r>
    </w:p>
    <w:p w14:paraId="0A3CCA6F" w14:textId="73EF1F12" w:rsidR="00D10728" w:rsidRPr="007B73A1" w:rsidRDefault="00F01300" w:rsidP="007B73A1">
      <w:pPr>
        <w:rPr>
          <w:b/>
        </w:rPr>
      </w:pPr>
      <w:r w:rsidRPr="003B6E8A">
        <w:t>If you need more time</w:t>
      </w:r>
      <w:r>
        <w:t xml:space="preserve"> to complete your form</w:t>
      </w:r>
      <w:r w:rsidRPr="003B6E8A">
        <w:t xml:space="preserve">, please </w:t>
      </w:r>
      <w:r>
        <w:t xml:space="preserve">email </w:t>
      </w:r>
      <w:r w:rsidR="00264834" w:rsidRPr="00437EFB">
        <w:rPr>
          <w:highlight w:val="yellow"/>
          <w:rPrChange w:id="45" w:author="Jean-Denis Belec" w:date="2024-03-08T09:41:00Z">
            <w:rPr/>
          </w:rPrChange>
        </w:rPr>
        <w:fldChar w:fldCharType="begin"/>
      </w:r>
      <w:r w:rsidR="00264834" w:rsidRPr="00437EFB">
        <w:rPr>
          <w:highlight w:val="yellow"/>
          <w:rPrChange w:id="46" w:author="Jean-Denis Belec" w:date="2024-03-08T09:41:00Z">
            <w:rPr/>
          </w:rPrChange>
        </w:rPr>
        <w:instrText>HYPERLINK "mailto:Adjustment_Services@wsib.on.ca"</w:instrText>
      </w:r>
      <w:r w:rsidR="00264834" w:rsidRPr="00752B2E">
        <w:rPr>
          <w:highlight w:val="yellow"/>
        </w:rPr>
      </w:r>
      <w:r w:rsidR="00264834" w:rsidRPr="00437EFB">
        <w:rPr>
          <w:highlight w:val="yellow"/>
          <w:rPrChange w:id="47" w:author="Jean-Denis Belec" w:date="2024-03-08T09:41:00Z">
            <w:rPr>
              <w:rStyle w:val="Hyperlink"/>
              <w:b/>
            </w:rPr>
          </w:rPrChange>
        </w:rPr>
        <w:fldChar w:fldCharType="separate"/>
      </w:r>
      <w:r w:rsidRPr="00437EFB">
        <w:rPr>
          <w:rStyle w:val="Hyperlink"/>
          <w:b/>
          <w:highlight w:val="yellow"/>
          <w:rPrChange w:id="48" w:author="Jean-Denis Belec" w:date="2024-03-08T09:41:00Z">
            <w:rPr>
              <w:rStyle w:val="Hyperlink"/>
              <w:b/>
            </w:rPr>
          </w:rPrChange>
        </w:rPr>
        <w:t>Adjustment_Services@wsib.on.ca</w:t>
      </w:r>
      <w:r w:rsidR="00264834" w:rsidRPr="00437EFB">
        <w:rPr>
          <w:rStyle w:val="Hyperlink"/>
          <w:b/>
          <w:highlight w:val="yellow"/>
          <w:rPrChange w:id="49" w:author="Jean-Denis Belec" w:date="2024-03-08T09:41:00Z">
            <w:rPr>
              <w:rStyle w:val="Hyperlink"/>
              <w:b/>
            </w:rPr>
          </w:rPrChange>
        </w:rPr>
        <w:fldChar w:fldCharType="end"/>
      </w:r>
      <w:r>
        <w:rPr>
          <w:rStyle w:val="Hyperlink"/>
          <w:b/>
        </w:rPr>
        <w:t xml:space="preserve"> </w:t>
      </w:r>
      <w:r w:rsidRPr="003B6E8A">
        <w:t>ex</w:t>
      </w:r>
      <w:r>
        <w:t>plaining why you need more time and how much time you need.  The WSIB will respond to your request in writing.  Please be mindful that the WSIB will not pay benefits beyond the first three months following the accident.</w:t>
      </w:r>
    </w:p>
    <w:p w14:paraId="03200471" w14:textId="4BB0EDD9" w:rsidR="0015510B" w:rsidRPr="002F284F" w:rsidRDefault="00EA12C2" w:rsidP="007B73A1">
      <w:pPr>
        <w:pStyle w:val="ListParagraph"/>
        <w:numPr>
          <w:ilvl w:val="0"/>
          <w:numId w:val="2"/>
        </w:numPr>
        <w:rPr>
          <w:b/>
        </w:rPr>
      </w:pPr>
      <w:r>
        <w:rPr>
          <w:b/>
        </w:rPr>
        <w:t>W</w:t>
      </w:r>
      <w:r w:rsidR="00933228" w:rsidRPr="002F284F">
        <w:rPr>
          <w:b/>
        </w:rPr>
        <w:t xml:space="preserve">hat happens if </w:t>
      </w:r>
      <w:r w:rsidR="00933228">
        <w:rPr>
          <w:b/>
        </w:rPr>
        <w:t>I</w:t>
      </w:r>
      <w:r w:rsidR="00933228" w:rsidRPr="002F284F">
        <w:rPr>
          <w:b/>
        </w:rPr>
        <w:t xml:space="preserve"> am under the age of 18 or </w:t>
      </w:r>
      <w:r w:rsidR="00933228">
        <w:rPr>
          <w:b/>
        </w:rPr>
        <w:t>medically unable to complete the form</w:t>
      </w:r>
      <w:r w:rsidR="00933228" w:rsidRPr="002F284F">
        <w:rPr>
          <w:b/>
        </w:rPr>
        <w:t>?</w:t>
      </w:r>
    </w:p>
    <w:p w14:paraId="7E57188C" w14:textId="0B89FD2A" w:rsidR="00786A7E" w:rsidRDefault="0015510B" w:rsidP="00141B3D">
      <w:pPr>
        <w:jc w:val="both"/>
      </w:pPr>
      <w:r>
        <w:t xml:space="preserve">If you are under 18 years </w:t>
      </w:r>
      <w:r w:rsidR="00A11863">
        <w:t>old</w:t>
      </w:r>
      <w:r>
        <w:t xml:space="preserve">, your parent or legal guardian must sign the </w:t>
      </w:r>
      <w:r w:rsidR="00786A7E">
        <w:t xml:space="preserve">form. For </w:t>
      </w:r>
      <w:r w:rsidR="00BD3D61">
        <w:t xml:space="preserve">people </w:t>
      </w:r>
      <w:r w:rsidR="00786A7E">
        <w:t xml:space="preserve">who are </w:t>
      </w:r>
      <w:r>
        <w:t xml:space="preserve">unconscious or </w:t>
      </w:r>
      <w:r w:rsidR="00874906">
        <w:t xml:space="preserve">medically </w:t>
      </w:r>
      <w:r>
        <w:t>incapable</w:t>
      </w:r>
      <w:r w:rsidR="00874906">
        <w:t xml:space="preserve"> of completing the form themselves</w:t>
      </w:r>
      <w:r>
        <w:t xml:space="preserve">, a person with a </w:t>
      </w:r>
      <w:r w:rsidRPr="00437EFB">
        <w:rPr>
          <w:highlight w:val="yellow"/>
          <w:rPrChange w:id="50" w:author="Jean-Denis Belec" w:date="2024-03-08T09:42:00Z">
            <w:rPr/>
          </w:rPrChange>
        </w:rPr>
        <w:t>Power of Attorney</w:t>
      </w:r>
      <w:r w:rsidR="00A95513">
        <w:t xml:space="preserve">, the </w:t>
      </w:r>
      <w:r w:rsidR="00BD3D61">
        <w:t>person</w:t>
      </w:r>
      <w:r w:rsidR="00A95513">
        <w:t xml:space="preserve">’s spouse or the </w:t>
      </w:r>
      <w:r w:rsidR="00A95513" w:rsidRPr="00437EFB">
        <w:rPr>
          <w:highlight w:val="yellow"/>
          <w:rPrChange w:id="51" w:author="Jean-Denis Belec" w:date="2024-03-08T09:42:00Z">
            <w:rPr/>
          </w:rPrChange>
        </w:rPr>
        <w:t>Office of the Public Guardian and Trustee</w:t>
      </w:r>
      <w:r w:rsidR="00A95513">
        <w:t xml:space="preserve"> </w:t>
      </w:r>
      <w:r>
        <w:t>can</w:t>
      </w:r>
      <w:r w:rsidR="00991CAE">
        <w:t xml:space="preserve"> submit the form</w:t>
      </w:r>
      <w:r>
        <w:t xml:space="preserve">. </w:t>
      </w:r>
    </w:p>
    <w:p w14:paraId="66FD29EB" w14:textId="1B2CD33F" w:rsidR="0015510B" w:rsidRPr="002F284F" w:rsidRDefault="00EA12C2" w:rsidP="007B73A1">
      <w:pPr>
        <w:pStyle w:val="ListParagraph"/>
        <w:numPr>
          <w:ilvl w:val="0"/>
          <w:numId w:val="2"/>
        </w:numPr>
        <w:rPr>
          <w:b/>
        </w:rPr>
      </w:pPr>
      <w:r>
        <w:rPr>
          <w:b/>
        </w:rPr>
        <w:lastRenderedPageBreak/>
        <w:t>I</w:t>
      </w:r>
      <w:r w:rsidR="00933228" w:rsidRPr="002F284F">
        <w:rPr>
          <w:b/>
        </w:rPr>
        <w:t xml:space="preserve">f </w:t>
      </w:r>
      <w:r w:rsidR="00933228">
        <w:rPr>
          <w:b/>
        </w:rPr>
        <w:t>I</w:t>
      </w:r>
      <w:r w:rsidR="00933228" w:rsidRPr="002F284F">
        <w:rPr>
          <w:b/>
        </w:rPr>
        <w:t xml:space="preserve"> </w:t>
      </w:r>
      <w:r w:rsidR="00173BE9">
        <w:rPr>
          <w:b/>
        </w:rPr>
        <w:t>elect to receive</w:t>
      </w:r>
      <w:r w:rsidR="00933228" w:rsidRPr="002F284F">
        <w:rPr>
          <w:b/>
        </w:rPr>
        <w:t xml:space="preserve"> </w:t>
      </w:r>
      <w:r w:rsidR="00933228">
        <w:rPr>
          <w:b/>
        </w:rPr>
        <w:t>WSIB</w:t>
      </w:r>
      <w:r w:rsidR="00933228" w:rsidRPr="002F284F">
        <w:rPr>
          <w:b/>
        </w:rPr>
        <w:t xml:space="preserve"> benefits, what happens next?</w:t>
      </w:r>
    </w:p>
    <w:p w14:paraId="193E1216" w14:textId="064B0DE6" w:rsidR="00786A7E" w:rsidRDefault="00173BE9" w:rsidP="00141B3D">
      <w:pPr>
        <w:jc w:val="both"/>
      </w:pPr>
      <w:r>
        <w:t>When you elect to receive</w:t>
      </w:r>
      <w:r w:rsidR="0015510B">
        <w:t xml:space="preserve"> WSIB benefits, you give up your right to sue </w:t>
      </w:r>
      <w:r w:rsidR="00E92FF0">
        <w:t xml:space="preserve">any </w:t>
      </w:r>
      <w:r w:rsidR="00E92FF0" w:rsidRPr="00437EFB">
        <w:rPr>
          <w:highlight w:val="yellow"/>
          <w:rPrChange w:id="52" w:author="Jean-Denis Belec" w:date="2024-03-08T09:42:00Z">
            <w:rPr/>
          </w:rPrChange>
        </w:rPr>
        <w:t>third party</w:t>
      </w:r>
      <w:r w:rsidR="00786A7E">
        <w:t xml:space="preserve"> for the </w:t>
      </w:r>
      <w:r w:rsidR="00EA12C2">
        <w:t>incident</w:t>
      </w:r>
      <w:r w:rsidR="0015510B">
        <w:t xml:space="preserve">. </w:t>
      </w:r>
      <w:r w:rsidR="00786A7E">
        <w:t xml:space="preserve"> </w:t>
      </w:r>
      <w:r>
        <w:t xml:space="preserve">If you are an employee of a </w:t>
      </w:r>
      <w:r w:rsidRPr="00437EFB">
        <w:rPr>
          <w:highlight w:val="yellow"/>
          <w:rPrChange w:id="53" w:author="Jean-Denis Belec" w:date="2024-03-08T09:42:00Z">
            <w:rPr/>
          </w:rPrChange>
        </w:rPr>
        <w:t>Schedule 1</w:t>
      </w:r>
      <w:r>
        <w:t xml:space="preserve"> business, your right to sue is transferred to the WSIB.  If you are an employee of a </w:t>
      </w:r>
      <w:r w:rsidRPr="00437EFB">
        <w:rPr>
          <w:highlight w:val="yellow"/>
          <w:rPrChange w:id="54" w:author="Jean-Denis Belec" w:date="2024-03-08T09:42:00Z">
            <w:rPr/>
          </w:rPrChange>
        </w:rPr>
        <w:t>Schedule 2</w:t>
      </w:r>
      <w:r>
        <w:t xml:space="preserve"> business, your right to sue is transferred to your employer.</w:t>
      </w:r>
    </w:p>
    <w:p w14:paraId="4FC7CD87" w14:textId="1200D7B3" w:rsidR="00795CFF" w:rsidRDefault="00173BE9">
      <w:pPr>
        <w:jc w:val="both"/>
      </w:pPr>
      <w:r>
        <w:t xml:space="preserve">Once you elect to receive WSIB benefits, the WSIB or your employer (as the case may be) </w:t>
      </w:r>
      <w:r w:rsidR="00FD65AC">
        <w:t xml:space="preserve">makes all decisions </w:t>
      </w:r>
      <w:r w:rsidR="00EA12C2">
        <w:t xml:space="preserve">about </w:t>
      </w:r>
      <w:r w:rsidR="00FD65AC">
        <w:t>any lawsuit, including whether to sue</w:t>
      </w:r>
      <w:r w:rsidR="00786A7E">
        <w:t xml:space="preserve">, </w:t>
      </w:r>
      <w:r w:rsidR="00FD65AC">
        <w:t xml:space="preserve">whether </w:t>
      </w:r>
      <w:r w:rsidR="00786A7E">
        <w:t xml:space="preserve">to settle </w:t>
      </w:r>
      <w:r>
        <w:t xml:space="preserve">the lawsuit </w:t>
      </w:r>
      <w:r w:rsidR="00FD65AC">
        <w:t>and</w:t>
      </w:r>
      <w:r w:rsidR="002F284F">
        <w:t xml:space="preserve"> for what amount</w:t>
      </w:r>
      <w:r w:rsidR="00786A7E">
        <w:t xml:space="preserve">. </w:t>
      </w:r>
      <w:r>
        <w:t>They</w:t>
      </w:r>
      <w:r w:rsidR="00D23697">
        <w:t xml:space="preserve"> will pay for all litigation expenses, lawyers’ </w:t>
      </w:r>
      <w:proofErr w:type="gramStart"/>
      <w:r w:rsidR="00D23697">
        <w:t>fees</w:t>
      </w:r>
      <w:proofErr w:type="gramEnd"/>
      <w:r w:rsidR="00D23697">
        <w:t xml:space="preserve"> and court costs.</w:t>
      </w:r>
      <w:r w:rsidR="00874906">
        <w:t xml:space="preserve"> </w:t>
      </w:r>
      <w:r w:rsidR="000E05B3">
        <w:t>In exchange y</w:t>
      </w:r>
      <w:r w:rsidR="00D23697">
        <w:t xml:space="preserve">ou will be asked to participate in the lawsuit, mainly by providing </w:t>
      </w:r>
      <w:r>
        <w:t>information</w:t>
      </w:r>
      <w:r w:rsidR="00C63FA7">
        <w:t xml:space="preserve">, attending medical </w:t>
      </w:r>
      <w:proofErr w:type="gramStart"/>
      <w:r w:rsidR="00C63FA7">
        <w:t>assessments</w:t>
      </w:r>
      <w:proofErr w:type="gramEnd"/>
      <w:r w:rsidR="00D23697">
        <w:t xml:space="preserve"> and</w:t>
      </w:r>
      <w:r w:rsidR="008D2A6C">
        <w:t xml:space="preserve"> </w:t>
      </w:r>
      <w:r w:rsidR="00D23697">
        <w:t xml:space="preserve">testifying under oath. </w:t>
      </w:r>
    </w:p>
    <w:p w14:paraId="6E1C3015" w14:textId="14933E80" w:rsidR="00C37B2B" w:rsidRPr="002F284F" w:rsidRDefault="00933228" w:rsidP="007B73A1">
      <w:pPr>
        <w:pStyle w:val="ListParagraph"/>
        <w:numPr>
          <w:ilvl w:val="0"/>
          <w:numId w:val="2"/>
        </w:numPr>
        <w:rPr>
          <w:b/>
        </w:rPr>
      </w:pPr>
      <w:r w:rsidRPr="002F284F">
        <w:rPr>
          <w:b/>
        </w:rPr>
        <w:t xml:space="preserve">Will </w:t>
      </w:r>
      <w:r>
        <w:rPr>
          <w:b/>
        </w:rPr>
        <w:t>I</w:t>
      </w:r>
      <w:r w:rsidRPr="002F284F">
        <w:rPr>
          <w:b/>
        </w:rPr>
        <w:t xml:space="preserve"> receive any money that the </w:t>
      </w:r>
      <w:r>
        <w:rPr>
          <w:b/>
        </w:rPr>
        <w:t>WSIB</w:t>
      </w:r>
      <w:r w:rsidRPr="002F284F">
        <w:rPr>
          <w:b/>
        </w:rPr>
        <w:t xml:space="preserve"> or my employer recovers from the lawsuit?</w:t>
      </w:r>
    </w:p>
    <w:p w14:paraId="61F36003" w14:textId="2CA86A49" w:rsidR="0051372D" w:rsidRDefault="00C37B2B" w:rsidP="00141B3D">
      <w:pPr>
        <w:jc w:val="both"/>
      </w:pPr>
      <w:r>
        <w:t xml:space="preserve">If the WSIB or </w:t>
      </w:r>
      <w:r w:rsidR="007E0127">
        <w:t xml:space="preserve">the </w:t>
      </w:r>
      <w:r w:rsidR="007E0127" w:rsidRPr="00E0736F">
        <w:rPr>
          <w:highlight w:val="yellow"/>
          <w:rPrChange w:id="55" w:author="Jean-Denis Belec" w:date="2024-03-08T09:42:00Z">
            <w:rPr/>
          </w:rPrChange>
        </w:rPr>
        <w:t>Schedule 2</w:t>
      </w:r>
      <w:r w:rsidR="007E0127">
        <w:t xml:space="preserve"> </w:t>
      </w:r>
      <w:r w:rsidR="00991CAE">
        <w:t>employer</w:t>
      </w:r>
      <w:r w:rsidR="00EA12C2">
        <w:t xml:space="preserve"> </w:t>
      </w:r>
      <w:r w:rsidR="007E0127">
        <w:t>recovers</w:t>
      </w:r>
      <w:r>
        <w:t xml:space="preserve"> money from </w:t>
      </w:r>
      <w:r w:rsidR="00874906">
        <w:t xml:space="preserve">a </w:t>
      </w:r>
      <w:r>
        <w:t xml:space="preserve">lawsuit, </w:t>
      </w:r>
      <w:r w:rsidR="0051372D">
        <w:t xml:space="preserve">the funds are first used to reimburse the costs of the lawsuit </w:t>
      </w:r>
      <w:r w:rsidR="00A8717B">
        <w:t>(lawyer</w:t>
      </w:r>
      <w:r w:rsidR="00E31B56">
        <w:t>s</w:t>
      </w:r>
      <w:r w:rsidR="00B4628F">
        <w:t>’</w:t>
      </w:r>
      <w:r w:rsidR="00E31B56">
        <w:t xml:space="preserve"> fees and expenses) </w:t>
      </w:r>
      <w:r w:rsidR="0051372D">
        <w:t xml:space="preserve">and the amount of WSIB benefits already paid.  </w:t>
      </w:r>
      <w:r>
        <w:t xml:space="preserve">Any amount remaining is called a surplus and will be paid to you. </w:t>
      </w:r>
    </w:p>
    <w:p w14:paraId="4A6D7D2E" w14:textId="1DC17421" w:rsidR="00C37B2B" w:rsidRDefault="00C37B2B" w:rsidP="00141B3D">
      <w:pPr>
        <w:jc w:val="both"/>
      </w:pPr>
      <w:r>
        <w:t xml:space="preserve">If you receive a </w:t>
      </w:r>
      <w:r w:rsidRPr="00E0736F">
        <w:rPr>
          <w:highlight w:val="yellow"/>
          <w:rPrChange w:id="56" w:author="Jean-Denis Belec" w:date="2024-03-08T09:43:00Z">
            <w:rPr/>
          </w:rPrChange>
        </w:rPr>
        <w:t>surplus</w:t>
      </w:r>
      <w:r>
        <w:t xml:space="preserve">, we will put </w:t>
      </w:r>
      <w:r w:rsidR="00270305">
        <w:t xml:space="preserve">the </w:t>
      </w:r>
      <w:r>
        <w:t xml:space="preserve">payment of any future benefits on hold, until the total amount of benefits withheld equals the amount of the </w:t>
      </w:r>
      <w:r w:rsidRPr="00E0736F">
        <w:rPr>
          <w:highlight w:val="yellow"/>
          <w:rPrChange w:id="57" w:author="Jean-Denis Belec" w:date="2024-03-08T09:43:00Z">
            <w:rPr/>
          </w:rPrChange>
        </w:rPr>
        <w:t>surplus</w:t>
      </w:r>
      <w:r>
        <w:t xml:space="preserve">. After that, </w:t>
      </w:r>
      <w:r w:rsidR="003C02F5">
        <w:t xml:space="preserve">we </w:t>
      </w:r>
      <w:r>
        <w:t xml:space="preserve">resume paying you benefits, if you continue to be entitled to </w:t>
      </w:r>
      <w:r w:rsidR="0051372D">
        <w:t>them</w:t>
      </w:r>
      <w:r>
        <w:t>.</w:t>
      </w:r>
    </w:p>
    <w:p w14:paraId="656828BF" w14:textId="26D285B4" w:rsidR="00DE32EF" w:rsidRPr="002F284F" w:rsidRDefault="00933228" w:rsidP="007B73A1">
      <w:pPr>
        <w:pStyle w:val="ListParagraph"/>
        <w:numPr>
          <w:ilvl w:val="0"/>
          <w:numId w:val="2"/>
        </w:numPr>
        <w:rPr>
          <w:b/>
        </w:rPr>
      </w:pPr>
      <w:r w:rsidRPr="002F284F">
        <w:rPr>
          <w:b/>
        </w:rPr>
        <w:t xml:space="preserve">If </w:t>
      </w:r>
      <w:r>
        <w:rPr>
          <w:b/>
        </w:rPr>
        <w:t xml:space="preserve">I </w:t>
      </w:r>
      <w:r w:rsidRPr="002F284F">
        <w:rPr>
          <w:b/>
        </w:rPr>
        <w:t xml:space="preserve">choose to </w:t>
      </w:r>
      <w:r w:rsidR="0051372D">
        <w:rPr>
          <w:b/>
        </w:rPr>
        <w:t>receive</w:t>
      </w:r>
      <w:r w:rsidR="0051372D" w:rsidRPr="002F284F">
        <w:rPr>
          <w:b/>
        </w:rPr>
        <w:t xml:space="preserve"> </w:t>
      </w:r>
      <w:r>
        <w:rPr>
          <w:b/>
        </w:rPr>
        <w:t>WSIB</w:t>
      </w:r>
      <w:r w:rsidRPr="002F284F">
        <w:rPr>
          <w:b/>
        </w:rPr>
        <w:t xml:space="preserve"> benefits, can </w:t>
      </w:r>
      <w:r>
        <w:rPr>
          <w:b/>
        </w:rPr>
        <w:t>I</w:t>
      </w:r>
      <w:r w:rsidRPr="002F284F">
        <w:rPr>
          <w:b/>
        </w:rPr>
        <w:t xml:space="preserve"> change my mind?</w:t>
      </w:r>
    </w:p>
    <w:p w14:paraId="7C5E8758" w14:textId="3E1960F0" w:rsidR="0051372D" w:rsidRDefault="000D72EA" w:rsidP="00141B3D">
      <w:pPr>
        <w:jc w:val="both"/>
      </w:pPr>
      <w:r>
        <w:t>Once you make your choice</w:t>
      </w:r>
      <w:r w:rsidR="00E27A24">
        <w:t>, you cannot change it</w:t>
      </w:r>
      <w:r w:rsidR="00C62658">
        <w:t xml:space="preserve"> </w:t>
      </w:r>
      <w:r w:rsidR="0051372D">
        <w:t xml:space="preserve">without the WSIB’s consent.  If the WSIB consents, you will have to repay the WSIB benefits that you received.  </w:t>
      </w:r>
    </w:p>
    <w:p w14:paraId="49FEDA5D" w14:textId="7D13385B" w:rsidR="0051372D" w:rsidRDefault="0051372D" w:rsidP="0051372D">
      <w:pPr>
        <w:jc w:val="both"/>
      </w:pPr>
      <w:r>
        <w:t xml:space="preserve">If you wish to change your election, please </w:t>
      </w:r>
      <w:r w:rsidR="003C0BF6">
        <w:t>contact</w:t>
      </w:r>
      <w:r>
        <w:t xml:space="preserve"> the </w:t>
      </w:r>
      <w:r w:rsidRPr="00C37B2B">
        <w:t xml:space="preserve">WSIB’s </w:t>
      </w:r>
      <w:r w:rsidRPr="00C60D3B">
        <w:rPr>
          <w:highlight w:val="yellow"/>
          <w:rPrChange w:id="58" w:author="Jean-Denis Belec" w:date="2024-03-08T09:43:00Z">
            <w:rPr/>
          </w:rPrChange>
        </w:rPr>
        <w:t>Adjustment Services Branch</w:t>
      </w:r>
      <w:r>
        <w:t xml:space="preserve"> as soon as possible.  The longer you wait, the more difficult it may be to change </w:t>
      </w:r>
      <w:r w:rsidR="00103FA4">
        <w:t>your election</w:t>
      </w:r>
      <w:r>
        <w:t xml:space="preserve">.  </w:t>
      </w:r>
    </w:p>
    <w:p w14:paraId="3AF21935" w14:textId="6565F5B7" w:rsidR="0051372D" w:rsidRDefault="0051372D" w:rsidP="0051372D">
      <w:pPr>
        <w:jc w:val="both"/>
      </w:pPr>
      <w:r>
        <w:t xml:space="preserve">For </w:t>
      </w:r>
      <w:r w:rsidRPr="00C60D3B">
        <w:rPr>
          <w:highlight w:val="yellow"/>
          <w:rPrChange w:id="59" w:author="Jean-Denis Belec" w:date="2024-03-08T09:43:00Z">
            <w:rPr/>
          </w:rPrChange>
        </w:rPr>
        <w:t>Schedule 2</w:t>
      </w:r>
      <w:r>
        <w:t xml:space="preserve"> employees, you must contact your employer, as they decide whether to let you change your election.</w:t>
      </w:r>
    </w:p>
    <w:p w14:paraId="2C73C9B8" w14:textId="02D75225" w:rsidR="00786A7E" w:rsidRPr="002F284F" w:rsidRDefault="00933228" w:rsidP="007B73A1">
      <w:pPr>
        <w:pStyle w:val="ListParagraph"/>
        <w:numPr>
          <w:ilvl w:val="0"/>
          <w:numId w:val="2"/>
        </w:numPr>
        <w:rPr>
          <w:b/>
        </w:rPr>
      </w:pPr>
      <w:r w:rsidRPr="002F284F">
        <w:rPr>
          <w:b/>
        </w:rPr>
        <w:t xml:space="preserve">What happens if </w:t>
      </w:r>
      <w:r>
        <w:rPr>
          <w:b/>
        </w:rPr>
        <w:t>I</w:t>
      </w:r>
      <w:r w:rsidRPr="002F284F">
        <w:rPr>
          <w:b/>
        </w:rPr>
        <w:t xml:space="preserve"> choose to sue?</w:t>
      </w:r>
    </w:p>
    <w:p w14:paraId="1397E142" w14:textId="31FFC568" w:rsidR="003B7345" w:rsidRDefault="00A343F5" w:rsidP="003B7345">
      <w:pPr>
        <w:spacing w:after="0" w:line="240" w:lineRule="auto"/>
        <w:jc w:val="both"/>
      </w:pPr>
      <w:r>
        <w:t>If you choose to sue the person</w:t>
      </w:r>
      <w:r w:rsidR="00DA1D43">
        <w:t>s</w:t>
      </w:r>
      <w:r>
        <w:t xml:space="preserve"> responsible for the incident, </w:t>
      </w:r>
      <w:r w:rsidR="0051372D">
        <w:t xml:space="preserve">you will have full control over the lawsuit. You will make all decisions about the lawsuit, including </w:t>
      </w:r>
      <w:r w:rsidR="003B6EDA">
        <w:t>choosing a</w:t>
      </w:r>
      <w:r w:rsidR="000353DB">
        <w:t xml:space="preserve"> lawyer, </w:t>
      </w:r>
      <w:r w:rsidR="0051372D">
        <w:t xml:space="preserve">whether to settle the case and for how much.   </w:t>
      </w:r>
      <w:r w:rsidR="003C0BF6">
        <w:t xml:space="preserve">You will also be responsible for all </w:t>
      </w:r>
      <w:r w:rsidR="00B1150B">
        <w:t>costs as</w:t>
      </w:r>
      <w:r w:rsidR="002F284F">
        <w:t xml:space="preserve">sociated with the </w:t>
      </w:r>
      <w:r w:rsidR="007403BF">
        <w:t>lawsuit</w:t>
      </w:r>
      <w:r w:rsidR="003C0BF6">
        <w:t>, including lawyers’ fees.</w:t>
      </w:r>
      <w:r w:rsidR="00B1150B">
        <w:t xml:space="preserve"> </w:t>
      </w:r>
      <w:r w:rsidR="003C0BF6">
        <w:t xml:space="preserve"> </w:t>
      </w:r>
      <w:r w:rsidR="00B1150B">
        <w:t xml:space="preserve">You will no longer be entitled to any WSIB benefits. </w:t>
      </w:r>
      <w:r w:rsidR="008521EF">
        <w:t xml:space="preserve">  </w:t>
      </w:r>
      <w:r w:rsidR="00EC5944">
        <w:t>Y</w:t>
      </w:r>
      <w:r w:rsidR="008521EF">
        <w:t>ou will have to</w:t>
      </w:r>
      <w:r w:rsidR="00EC5944">
        <w:t xml:space="preserve"> </w:t>
      </w:r>
      <w:proofErr w:type="gramStart"/>
      <w:r w:rsidR="00EC5944">
        <w:t>make arrangements</w:t>
      </w:r>
      <w:proofErr w:type="gramEnd"/>
      <w:r w:rsidR="00EC5944">
        <w:t xml:space="preserve"> to</w:t>
      </w:r>
      <w:r w:rsidR="008521EF">
        <w:t xml:space="preserve"> repay </w:t>
      </w:r>
      <w:r w:rsidR="003B6EDA">
        <w:t>any</w:t>
      </w:r>
      <w:r w:rsidR="008521EF">
        <w:t xml:space="preserve"> benefits you received. To discuss repayment options, you or your legal representative may send an email to the </w:t>
      </w:r>
      <w:r w:rsidR="008521EF" w:rsidRPr="00EF2F90">
        <w:rPr>
          <w:highlight w:val="yellow"/>
          <w:rPrChange w:id="60" w:author="Jean-Denis Belec" w:date="2024-03-08T09:43:00Z">
            <w:rPr/>
          </w:rPrChange>
        </w:rPr>
        <w:t>Adjustment Services Branc</w:t>
      </w:r>
      <w:r w:rsidR="00943D78" w:rsidRPr="00EF2F90">
        <w:rPr>
          <w:highlight w:val="yellow"/>
          <w:rPrChange w:id="61" w:author="Jean-Denis Belec" w:date="2024-03-08T09:43:00Z">
            <w:rPr/>
          </w:rPrChange>
        </w:rPr>
        <w:t>h</w:t>
      </w:r>
      <w:r w:rsidR="003B7345">
        <w:t xml:space="preserve">. </w:t>
      </w:r>
    </w:p>
    <w:p w14:paraId="63311081" w14:textId="77777777" w:rsidR="006560CD" w:rsidRDefault="006560CD" w:rsidP="00141B3D">
      <w:pPr>
        <w:jc w:val="both"/>
      </w:pPr>
    </w:p>
    <w:p w14:paraId="4E67B3A2" w14:textId="77777777" w:rsidR="00DE32EF" w:rsidRPr="00DE32EF" w:rsidRDefault="00DE32EF" w:rsidP="007B73A1">
      <w:pPr>
        <w:ind w:left="360"/>
        <w:rPr>
          <w:b/>
          <w:i/>
        </w:rPr>
      </w:pPr>
      <w:r>
        <w:rPr>
          <w:b/>
          <w:i/>
        </w:rPr>
        <w:t xml:space="preserve">a) If I </w:t>
      </w:r>
      <w:r w:rsidRPr="00DE32EF">
        <w:rPr>
          <w:b/>
          <w:i/>
        </w:rPr>
        <w:t xml:space="preserve">settle the lawsuit, can I still receive </w:t>
      </w:r>
      <w:r w:rsidR="000D72EA">
        <w:rPr>
          <w:b/>
          <w:i/>
        </w:rPr>
        <w:t xml:space="preserve">WSIB </w:t>
      </w:r>
      <w:r w:rsidRPr="00DE32EF">
        <w:rPr>
          <w:b/>
          <w:i/>
        </w:rPr>
        <w:t>benefits?</w:t>
      </w:r>
    </w:p>
    <w:p w14:paraId="27DBE642" w14:textId="5FA1B304" w:rsidR="00DE32EF" w:rsidRDefault="00DE32EF" w:rsidP="007B73A1">
      <w:pPr>
        <w:spacing w:after="0" w:line="240" w:lineRule="auto"/>
        <w:jc w:val="both"/>
      </w:pPr>
      <w:r>
        <w:t>You may be eligible for WSIB benefits if the proposed settlement is for an amount lower than the</w:t>
      </w:r>
      <w:r w:rsidR="00D67BBC">
        <w:t xml:space="preserve"> </w:t>
      </w:r>
      <w:r>
        <w:t>benefits that you would have received from the WSIB. You must get the WSIB’s written</w:t>
      </w:r>
      <w:r w:rsidR="00E2519D">
        <w:t xml:space="preserve"> </w:t>
      </w:r>
      <w:r>
        <w:t xml:space="preserve">approval of the settlement in </w:t>
      </w:r>
      <w:r w:rsidR="000D72EA">
        <w:t>advance</w:t>
      </w:r>
      <w:r w:rsidR="003C0BF6">
        <w:t xml:space="preserve">, by contacting the </w:t>
      </w:r>
      <w:r w:rsidR="003C0BF6" w:rsidRPr="00C37B2B">
        <w:t xml:space="preserve">WSIB’s </w:t>
      </w:r>
      <w:r w:rsidR="003C0BF6" w:rsidRPr="00EF2F90">
        <w:rPr>
          <w:highlight w:val="yellow"/>
          <w:rPrChange w:id="62" w:author="Jean-Denis Belec" w:date="2024-03-08T09:44:00Z">
            <w:rPr/>
          </w:rPrChange>
        </w:rPr>
        <w:t>Adjustment Services Branch</w:t>
      </w:r>
      <w:r w:rsidR="003C0BF6">
        <w:t xml:space="preserve">. </w:t>
      </w:r>
    </w:p>
    <w:p w14:paraId="01C01BD8" w14:textId="631DC8A3" w:rsidR="007B73A1" w:rsidRDefault="007B73A1">
      <w:pPr>
        <w:rPr>
          <w:b/>
          <w:i/>
        </w:rPr>
      </w:pPr>
      <w:r>
        <w:rPr>
          <w:b/>
          <w:i/>
        </w:rPr>
        <w:br w:type="page"/>
      </w:r>
    </w:p>
    <w:p w14:paraId="0F51955A" w14:textId="77777777" w:rsidR="00DE32EF" w:rsidRPr="00DE32EF" w:rsidRDefault="0070303B" w:rsidP="007B73A1">
      <w:pPr>
        <w:ind w:left="360"/>
        <w:rPr>
          <w:b/>
          <w:i/>
        </w:rPr>
      </w:pPr>
      <w:r>
        <w:rPr>
          <w:b/>
          <w:i/>
        </w:rPr>
        <w:lastRenderedPageBreak/>
        <w:t>b) If my lawsuit is terminated, can I still receive WSIB benefits</w:t>
      </w:r>
      <w:r w:rsidR="00DE32EF" w:rsidRPr="00DE32EF">
        <w:rPr>
          <w:b/>
          <w:i/>
        </w:rPr>
        <w:t>?</w:t>
      </w:r>
    </w:p>
    <w:p w14:paraId="47049148" w14:textId="15BA02AE" w:rsidR="00DE32EF" w:rsidRDefault="003C0BF6" w:rsidP="00BB4AAD">
      <w:pPr>
        <w:spacing w:after="0" w:line="240" w:lineRule="auto"/>
        <w:jc w:val="both"/>
      </w:pPr>
      <w:r>
        <w:t xml:space="preserve">There are situations where </w:t>
      </w:r>
      <w:r w:rsidR="00DE32EF">
        <w:t xml:space="preserve">the </w:t>
      </w:r>
      <w:r w:rsidR="00DE32EF" w:rsidRPr="00EF2F90">
        <w:rPr>
          <w:highlight w:val="yellow"/>
          <w:rPrChange w:id="63" w:author="Jean-Denis Belec" w:date="2024-03-08T09:44:00Z">
            <w:rPr/>
          </w:rPrChange>
        </w:rPr>
        <w:t xml:space="preserve">Workplace Safety and Insurance Appeals Tribunal </w:t>
      </w:r>
      <w:r w:rsidR="00A343F5" w:rsidRPr="00EF2F90">
        <w:rPr>
          <w:highlight w:val="yellow"/>
          <w:rPrChange w:id="64" w:author="Jean-Denis Belec" w:date="2024-03-08T09:44:00Z">
            <w:rPr/>
          </w:rPrChange>
        </w:rPr>
        <w:t>(WSIAT)</w:t>
      </w:r>
      <w:r>
        <w:t xml:space="preserve"> may decide that you are not entitled to continue with your lawsuit.  If that occurs, </w:t>
      </w:r>
      <w:r w:rsidR="00DE32EF">
        <w:t xml:space="preserve">you have six months from the date of </w:t>
      </w:r>
      <w:r>
        <w:t xml:space="preserve">the </w:t>
      </w:r>
      <w:r w:rsidRPr="00B32384">
        <w:rPr>
          <w:highlight w:val="yellow"/>
          <w:rPrChange w:id="65" w:author="Jean-Denis Belec" w:date="2024-03-08T09:44:00Z">
            <w:rPr/>
          </w:rPrChange>
        </w:rPr>
        <w:t>WSIAT’s</w:t>
      </w:r>
      <w:r>
        <w:t xml:space="preserve"> </w:t>
      </w:r>
      <w:r w:rsidR="00DE32EF">
        <w:t>decision to apply for WSIB benefits.</w:t>
      </w:r>
      <w:r w:rsidR="0070303B">
        <w:t xml:space="preserve"> </w:t>
      </w:r>
    </w:p>
    <w:p w14:paraId="693D439E" w14:textId="77777777" w:rsidR="00A343F5" w:rsidRDefault="00A343F5" w:rsidP="00BB4AAD">
      <w:pPr>
        <w:spacing w:after="0" w:line="240" w:lineRule="auto"/>
        <w:jc w:val="both"/>
      </w:pPr>
    </w:p>
    <w:p w14:paraId="15464ED3" w14:textId="7811597F" w:rsidR="0015510B" w:rsidRPr="002F284F" w:rsidRDefault="003C0BF6" w:rsidP="007B73A1">
      <w:pPr>
        <w:pStyle w:val="ListParagraph"/>
        <w:numPr>
          <w:ilvl w:val="0"/>
          <w:numId w:val="2"/>
        </w:numPr>
        <w:rPr>
          <w:b/>
        </w:rPr>
      </w:pPr>
      <w:r>
        <w:rPr>
          <w:b/>
        </w:rPr>
        <w:t>What happens in cases of motor vehicle accidents</w:t>
      </w:r>
      <w:r w:rsidR="00933228" w:rsidRPr="002F284F">
        <w:rPr>
          <w:b/>
        </w:rPr>
        <w:t>?</w:t>
      </w:r>
    </w:p>
    <w:p w14:paraId="065BF2B4" w14:textId="7519B046" w:rsidR="00233598" w:rsidRDefault="006121E9" w:rsidP="007B73A1">
      <w:pPr>
        <w:tabs>
          <w:tab w:val="left" w:pos="9360"/>
        </w:tabs>
        <w:jc w:val="both"/>
      </w:pPr>
      <w:r>
        <w:t>If your injury was due to a motor vehicle accident</w:t>
      </w:r>
      <w:r w:rsidR="00D23697">
        <w:t xml:space="preserve"> in Ontario</w:t>
      </w:r>
      <w:r>
        <w:t xml:space="preserve">, the right to sue the </w:t>
      </w:r>
      <w:r w:rsidRPr="00B32384">
        <w:rPr>
          <w:highlight w:val="yellow"/>
          <w:rPrChange w:id="66" w:author="Jean-Denis Belec" w:date="2024-03-08T09:44:00Z">
            <w:rPr/>
          </w:rPrChange>
        </w:rPr>
        <w:t>third party</w:t>
      </w:r>
      <w:r>
        <w:t xml:space="preserve"> canno</w:t>
      </w:r>
      <w:r w:rsidR="003C0BF6">
        <w:t xml:space="preserve">t </w:t>
      </w:r>
      <w:r>
        <w:t xml:space="preserve">transfer to the WSIB </w:t>
      </w:r>
      <w:r w:rsidR="00C23994">
        <w:t>(</w:t>
      </w:r>
      <w:r>
        <w:t xml:space="preserve">or your </w:t>
      </w:r>
      <w:proofErr w:type="gramStart"/>
      <w:r>
        <w:t>employer, if</w:t>
      </w:r>
      <w:proofErr w:type="gramEnd"/>
      <w:r>
        <w:t xml:space="preserve"> you </w:t>
      </w:r>
      <w:r w:rsidR="00933228">
        <w:t xml:space="preserve">work for a </w:t>
      </w:r>
      <w:r w:rsidR="00284F14" w:rsidRPr="00B32384">
        <w:rPr>
          <w:highlight w:val="yellow"/>
          <w:rPrChange w:id="67" w:author="Jean-Denis Belec" w:date="2024-03-08T09:44:00Z">
            <w:rPr/>
          </w:rPrChange>
        </w:rPr>
        <w:t>S</w:t>
      </w:r>
      <w:r w:rsidR="00933228" w:rsidRPr="00B32384">
        <w:rPr>
          <w:highlight w:val="yellow"/>
          <w:rPrChange w:id="68" w:author="Jean-Denis Belec" w:date="2024-03-08T09:44:00Z">
            <w:rPr/>
          </w:rPrChange>
        </w:rPr>
        <w:t>chedule 2</w:t>
      </w:r>
      <w:r w:rsidR="00933228">
        <w:t xml:space="preserve"> business</w:t>
      </w:r>
      <w:r>
        <w:t xml:space="preserve">). </w:t>
      </w:r>
      <w:r w:rsidR="00C23994">
        <w:t xml:space="preserve"> </w:t>
      </w:r>
      <w:r w:rsidR="00D23697">
        <w:t>Therefore, if</w:t>
      </w:r>
      <w:r w:rsidR="0015510B">
        <w:t xml:space="preserve"> you choose to receive benefits, </w:t>
      </w:r>
      <w:r w:rsidR="00233598">
        <w:t>the WSIB</w:t>
      </w:r>
      <w:r w:rsidR="002F284F">
        <w:t xml:space="preserve"> </w:t>
      </w:r>
      <w:r w:rsidR="00D23697">
        <w:t>or your employer</w:t>
      </w:r>
      <w:r w:rsidR="00C23994">
        <w:t xml:space="preserve"> </w:t>
      </w:r>
      <w:r w:rsidR="002F284F">
        <w:t xml:space="preserve">cannot </w:t>
      </w:r>
      <w:r w:rsidR="00233598">
        <w:t xml:space="preserve">sue or </w:t>
      </w:r>
      <w:r w:rsidR="002F284F">
        <w:t>recover any settlement</w:t>
      </w:r>
      <w:r w:rsidR="0015510B">
        <w:t xml:space="preserve"> on your behalf.</w:t>
      </w:r>
      <w:r w:rsidR="002F284F">
        <w:t xml:space="preserve"> </w:t>
      </w:r>
      <w:r w:rsidR="00C23994">
        <w:t>Y</w:t>
      </w:r>
      <w:r w:rsidR="002F284F">
        <w:t xml:space="preserve">ou will receive the </w:t>
      </w:r>
      <w:r w:rsidR="00233598">
        <w:t xml:space="preserve">WSIB </w:t>
      </w:r>
      <w:r w:rsidR="002F284F">
        <w:t>benefits</w:t>
      </w:r>
      <w:r w:rsidR="00C23994">
        <w:t xml:space="preserve">, but no surplus (described in item 10, above).  </w:t>
      </w:r>
    </w:p>
    <w:p w14:paraId="4BACA0CB" w14:textId="7597255E" w:rsidR="002F284F" w:rsidRDefault="00C23994" w:rsidP="00233598">
      <w:pPr>
        <w:jc w:val="both"/>
      </w:pPr>
      <w:r>
        <w:t>Also, y</w:t>
      </w:r>
      <w:r w:rsidR="0015510B">
        <w:t>ou cannot claim benefits from both the WSIB and an auto insurer</w:t>
      </w:r>
      <w:r w:rsidR="002F284F">
        <w:t xml:space="preserve">. </w:t>
      </w:r>
    </w:p>
    <w:p w14:paraId="216CEC8E" w14:textId="7A5585ED" w:rsidR="0015510B" w:rsidRPr="007B73A1" w:rsidRDefault="0015510B" w:rsidP="0015510B">
      <w:pPr>
        <w:rPr>
          <w:b/>
          <w:bCs/>
        </w:rPr>
      </w:pPr>
      <w:r w:rsidRPr="007B73A1">
        <w:rPr>
          <w:b/>
          <w:bCs/>
        </w:rPr>
        <w:t xml:space="preserve">This information sheet provides general information about </w:t>
      </w:r>
      <w:r w:rsidR="00BB4AAD" w:rsidRPr="007B73A1">
        <w:rPr>
          <w:b/>
          <w:bCs/>
        </w:rPr>
        <w:t xml:space="preserve">choosing to claim WSIB benefits </w:t>
      </w:r>
      <w:r w:rsidRPr="007B73A1">
        <w:rPr>
          <w:b/>
          <w:bCs/>
        </w:rPr>
        <w:t xml:space="preserve">and </w:t>
      </w:r>
      <w:r w:rsidRPr="00B32384">
        <w:rPr>
          <w:b/>
          <w:bCs/>
          <w:highlight w:val="yellow"/>
          <w:rPrChange w:id="69" w:author="Jean-Denis Belec" w:date="2024-03-08T09:45:00Z">
            <w:rPr>
              <w:b/>
              <w:bCs/>
            </w:rPr>
          </w:rPrChange>
        </w:rPr>
        <w:t>thir</w:t>
      </w:r>
      <w:r w:rsidR="002F284F" w:rsidRPr="00B32384">
        <w:rPr>
          <w:b/>
          <w:bCs/>
          <w:highlight w:val="yellow"/>
          <w:rPrChange w:id="70" w:author="Jean-Denis Belec" w:date="2024-03-08T09:45:00Z">
            <w:rPr>
              <w:b/>
              <w:bCs/>
            </w:rPr>
          </w:rPrChange>
        </w:rPr>
        <w:t>d</w:t>
      </w:r>
      <w:r w:rsidR="00284F14" w:rsidRPr="00B32384">
        <w:rPr>
          <w:b/>
          <w:bCs/>
          <w:highlight w:val="yellow"/>
          <w:rPrChange w:id="71" w:author="Jean-Denis Belec" w:date="2024-03-08T09:45:00Z">
            <w:rPr>
              <w:b/>
              <w:bCs/>
            </w:rPr>
          </w:rPrChange>
        </w:rPr>
        <w:t>-</w:t>
      </w:r>
      <w:r w:rsidR="002F284F" w:rsidRPr="00B32384">
        <w:rPr>
          <w:b/>
          <w:bCs/>
          <w:highlight w:val="yellow"/>
          <w:rPrChange w:id="72" w:author="Jean-Denis Belec" w:date="2024-03-08T09:45:00Z">
            <w:rPr>
              <w:b/>
              <w:bCs/>
            </w:rPr>
          </w:rPrChange>
        </w:rPr>
        <w:t>party rights of legal action</w:t>
      </w:r>
      <w:r w:rsidR="002F284F" w:rsidRPr="007B73A1">
        <w:rPr>
          <w:b/>
          <w:bCs/>
        </w:rPr>
        <w:t xml:space="preserve">. </w:t>
      </w:r>
      <w:r w:rsidRPr="007B73A1">
        <w:rPr>
          <w:b/>
          <w:bCs/>
        </w:rPr>
        <w:t xml:space="preserve">It is not legal advice and does not replace or supersede the </w:t>
      </w:r>
      <w:r w:rsidRPr="00B32384">
        <w:rPr>
          <w:b/>
          <w:bCs/>
          <w:i/>
          <w:highlight w:val="yellow"/>
          <w:rPrChange w:id="73" w:author="Jean-Denis Belec" w:date="2024-03-08T09:45:00Z">
            <w:rPr>
              <w:b/>
              <w:bCs/>
              <w:i/>
            </w:rPr>
          </w:rPrChange>
        </w:rPr>
        <w:t>Workplace Safety and In</w:t>
      </w:r>
      <w:r w:rsidR="002F284F" w:rsidRPr="00B32384">
        <w:rPr>
          <w:b/>
          <w:bCs/>
          <w:i/>
          <w:highlight w:val="yellow"/>
          <w:rPrChange w:id="74" w:author="Jean-Denis Belec" w:date="2024-03-08T09:45:00Z">
            <w:rPr>
              <w:b/>
              <w:bCs/>
              <w:i/>
            </w:rPr>
          </w:rPrChange>
        </w:rPr>
        <w:t>surance Act, 1997</w:t>
      </w:r>
      <w:r w:rsidR="002F284F" w:rsidRPr="00B32384">
        <w:rPr>
          <w:b/>
          <w:bCs/>
          <w:highlight w:val="yellow"/>
          <w:rPrChange w:id="75" w:author="Jean-Denis Belec" w:date="2024-03-08T09:45:00Z">
            <w:rPr>
              <w:b/>
              <w:bCs/>
            </w:rPr>
          </w:rPrChange>
        </w:rPr>
        <w:t>,</w:t>
      </w:r>
      <w:r w:rsidR="002F284F" w:rsidRPr="007B73A1">
        <w:rPr>
          <w:b/>
          <w:bCs/>
        </w:rPr>
        <w:t xml:space="preserve"> </w:t>
      </w:r>
      <w:r w:rsidRPr="007B73A1">
        <w:rPr>
          <w:b/>
          <w:bCs/>
        </w:rPr>
        <w:t>its regulations, or WSIB policy. We encourage you to get independent</w:t>
      </w:r>
      <w:r w:rsidR="002F284F" w:rsidRPr="007B73A1">
        <w:rPr>
          <w:b/>
          <w:bCs/>
        </w:rPr>
        <w:t xml:space="preserve"> legal advice before making any </w:t>
      </w:r>
      <w:r w:rsidRPr="007B73A1">
        <w:rPr>
          <w:b/>
          <w:bCs/>
        </w:rPr>
        <w:t>decisions on this matter.</w:t>
      </w:r>
    </w:p>
    <w:p w14:paraId="4BCC0F01" w14:textId="363D1637" w:rsidR="000D246E" w:rsidRPr="002F284F" w:rsidRDefault="00F25EF9" w:rsidP="0015510B">
      <w:pPr>
        <w:rPr>
          <w:b/>
        </w:rPr>
      </w:pPr>
      <w:r w:rsidRPr="00BB4AAD">
        <w:t xml:space="preserve">For more information, please email </w:t>
      </w:r>
      <w:r w:rsidR="00264834" w:rsidRPr="00B32384">
        <w:rPr>
          <w:highlight w:val="yellow"/>
          <w:rPrChange w:id="76" w:author="Jean-Denis Belec" w:date="2024-03-08T09:45:00Z">
            <w:rPr/>
          </w:rPrChange>
        </w:rPr>
        <w:fldChar w:fldCharType="begin"/>
      </w:r>
      <w:r w:rsidR="00264834" w:rsidRPr="00B32384">
        <w:rPr>
          <w:highlight w:val="yellow"/>
          <w:rPrChange w:id="77" w:author="Jean-Denis Belec" w:date="2024-03-08T09:45:00Z">
            <w:rPr/>
          </w:rPrChange>
        </w:rPr>
        <w:instrText>HYPERLINK "mailto:Adjustment_Services@wsib.on.ca"</w:instrText>
      </w:r>
      <w:r w:rsidR="00264834" w:rsidRPr="00752B2E">
        <w:rPr>
          <w:highlight w:val="yellow"/>
        </w:rPr>
      </w:r>
      <w:r w:rsidR="00264834" w:rsidRPr="00B32384">
        <w:rPr>
          <w:highlight w:val="yellow"/>
          <w:rPrChange w:id="78" w:author="Jean-Denis Belec" w:date="2024-03-08T09:45:00Z">
            <w:rPr>
              <w:rStyle w:val="Hyperlink"/>
            </w:rPr>
          </w:rPrChange>
        </w:rPr>
        <w:fldChar w:fldCharType="separate"/>
      </w:r>
      <w:r w:rsidR="0070303B" w:rsidRPr="00B32384">
        <w:rPr>
          <w:rStyle w:val="Hyperlink"/>
          <w:highlight w:val="yellow"/>
          <w:rPrChange w:id="79" w:author="Jean-Denis Belec" w:date="2024-03-08T09:45:00Z">
            <w:rPr>
              <w:rStyle w:val="Hyperlink"/>
            </w:rPr>
          </w:rPrChange>
        </w:rPr>
        <w:t>Adjustment_Services@wsib.on.ca</w:t>
      </w:r>
      <w:r w:rsidR="00264834" w:rsidRPr="00B32384">
        <w:rPr>
          <w:rStyle w:val="Hyperlink"/>
          <w:highlight w:val="yellow"/>
          <w:rPrChange w:id="80" w:author="Jean-Denis Belec" w:date="2024-03-08T09:45:00Z">
            <w:rPr>
              <w:rStyle w:val="Hyperlink"/>
            </w:rPr>
          </w:rPrChange>
        </w:rPr>
        <w:fldChar w:fldCharType="end"/>
      </w:r>
    </w:p>
    <w:sectPr w:rsidR="000D246E" w:rsidRPr="002F28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BF93D" w14:textId="77777777" w:rsidR="00924A6C" w:rsidRDefault="00924A6C" w:rsidP="00883CEA">
      <w:pPr>
        <w:spacing w:after="0" w:line="240" w:lineRule="auto"/>
      </w:pPr>
      <w:r>
        <w:separator/>
      </w:r>
    </w:p>
  </w:endnote>
  <w:endnote w:type="continuationSeparator" w:id="0">
    <w:p w14:paraId="61A5AB3D" w14:textId="77777777" w:rsidR="00924A6C" w:rsidRDefault="00924A6C" w:rsidP="00883CEA">
      <w:pPr>
        <w:spacing w:after="0" w:line="240" w:lineRule="auto"/>
      </w:pPr>
      <w:r>
        <w:continuationSeparator/>
      </w:r>
    </w:p>
  </w:endnote>
  <w:endnote w:type="continuationNotice" w:id="1">
    <w:p w14:paraId="6EB476CB" w14:textId="77777777" w:rsidR="005D15F4" w:rsidRDefault="005D15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2F8BF" w14:textId="77777777" w:rsidR="00924A6C" w:rsidRDefault="00924A6C" w:rsidP="00883CEA">
      <w:pPr>
        <w:spacing w:after="0" w:line="240" w:lineRule="auto"/>
      </w:pPr>
      <w:r>
        <w:separator/>
      </w:r>
    </w:p>
  </w:footnote>
  <w:footnote w:type="continuationSeparator" w:id="0">
    <w:p w14:paraId="28D38AF5" w14:textId="77777777" w:rsidR="00924A6C" w:rsidRDefault="00924A6C" w:rsidP="00883CEA">
      <w:pPr>
        <w:spacing w:after="0" w:line="240" w:lineRule="auto"/>
      </w:pPr>
      <w:r>
        <w:continuationSeparator/>
      </w:r>
    </w:p>
  </w:footnote>
  <w:footnote w:type="continuationNotice" w:id="1">
    <w:p w14:paraId="0D01C3E4" w14:textId="77777777" w:rsidR="005D15F4" w:rsidRDefault="005D15F4">
      <w:pPr>
        <w:spacing w:after="0" w:line="240" w:lineRule="auto"/>
      </w:pPr>
    </w:p>
  </w:footnote>
  <w:footnote w:id="2">
    <w:p w14:paraId="423D3EC4" w14:textId="77777777" w:rsidR="00883CEA" w:rsidRDefault="00883CEA" w:rsidP="00883CEA">
      <w:pPr>
        <w:jc w:val="both"/>
      </w:pPr>
      <w:r>
        <w:rPr>
          <w:rStyle w:val="FootnoteReference"/>
        </w:rPr>
        <w:footnoteRef/>
      </w:r>
      <w:r>
        <w:t xml:space="preserve"> All references to, “incident” </w:t>
      </w:r>
      <w:proofErr w:type="gramStart"/>
      <w:r>
        <w:t>includes</w:t>
      </w:r>
      <w:proofErr w:type="gramEnd"/>
      <w:r>
        <w:t xml:space="preserve"> a workplace accident leading to injury, illness or death.  Note that a WSIB claim can be made by a person injured in a workplace incident or by a surviving spouse, child or other dependent of a worker who has died as result of a workplace incident.</w:t>
      </w:r>
    </w:p>
    <w:p w14:paraId="440B1A73" w14:textId="429DB97F" w:rsidR="00883CEA" w:rsidRDefault="00883CE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21D1F"/>
    <w:multiLevelType w:val="hybridMultilevel"/>
    <w:tmpl w:val="3CA85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83307B"/>
    <w:multiLevelType w:val="hybridMultilevel"/>
    <w:tmpl w:val="91C0098A"/>
    <w:lvl w:ilvl="0" w:tplc="2960BF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747F98"/>
    <w:multiLevelType w:val="hybridMultilevel"/>
    <w:tmpl w:val="08668404"/>
    <w:lvl w:ilvl="0" w:tplc="E9E228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7C705E"/>
    <w:multiLevelType w:val="hybridMultilevel"/>
    <w:tmpl w:val="8E26A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23698E"/>
    <w:multiLevelType w:val="hybridMultilevel"/>
    <w:tmpl w:val="2BFE3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8079160">
    <w:abstractNumId w:val="0"/>
  </w:num>
  <w:num w:numId="2" w16cid:durableId="587539441">
    <w:abstractNumId w:val="3"/>
  </w:num>
  <w:num w:numId="3" w16cid:durableId="187380410">
    <w:abstractNumId w:val="2"/>
  </w:num>
  <w:num w:numId="4" w16cid:durableId="6451415">
    <w:abstractNumId w:val="1"/>
  </w:num>
  <w:num w:numId="5" w16cid:durableId="163964903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an-Denis Belec">
    <w15:presenceInfo w15:providerId="AD" w15:userId="S::Jean-Denis_Belec@wsib.on.ca::c29d5fae-1717-4bf6-99c9-d5555675beac"/>
  </w15:person>
  <w15:person w15:author="Sesley Aidoo">
    <w15:presenceInfo w15:providerId="AD" w15:userId="S::Sesley_Aidoo@wsib.on.ca::c6183889-dfbb-4fb2-a0a7-9c46af8f27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10B"/>
    <w:rsid w:val="00027ECF"/>
    <w:rsid w:val="000344A4"/>
    <w:rsid w:val="000353DB"/>
    <w:rsid w:val="000402F7"/>
    <w:rsid w:val="00065E40"/>
    <w:rsid w:val="00072A4E"/>
    <w:rsid w:val="000743D1"/>
    <w:rsid w:val="000774CA"/>
    <w:rsid w:val="00080D3F"/>
    <w:rsid w:val="00085C8E"/>
    <w:rsid w:val="00094F32"/>
    <w:rsid w:val="000C7981"/>
    <w:rsid w:val="000D246E"/>
    <w:rsid w:val="000D6BD5"/>
    <w:rsid w:val="000D72EA"/>
    <w:rsid w:val="000E05B3"/>
    <w:rsid w:val="000E2228"/>
    <w:rsid w:val="00103FA4"/>
    <w:rsid w:val="001160E2"/>
    <w:rsid w:val="00125ECC"/>
    <w:rsid w:val="00141B3D"/>
    <w:rsid w:val="00146A39"/>
    <w:rsid w:val="00146A50"/>
    <w:rsid w:val="00146E69"/>
    <w:rsid w:val="0015510B"/>
    <w:rsid w:val="00161047"/>
    <w:rsid w:val="00173BE9"/>
    <w:rsid w:val="001952B0"/>
    <w:rsid w:val="001A3A50"/>
    <w:rsid w:val="001A6950"/>
    <w:rsid w:val="001D2BA7"/>
    <w:rsid w:val="002106D9"/>
    <w:rsid w:val="002172D6"/>
    <w:rsid w:val="0022645F"/>
    <w:rsid w:val="002314A7"/>
    <w:rsid w:val="00231A79"/>
    <w:rsid w:val="00233598"/>
    <w:rsid w:val="00261119"/>
    <w:rsid w:val="00270305"/>
    <w:rsid w:val="00276A99"/>
    <w:rsid w:val="00284F14"/>
    <w:rsid w:val="002B255F"/>
    <w:rsid w:val="002D49B4"/>
    <w:rsid w:val="002F284F"/>
    <w:rsid w:val="002F4366"/>
    <w:rsid w:val="0030263F"/>
    <w:rsid w:val="00314752"/>
    <w:rsid w:val="00347032"/>
    <w:rsid w:val="003A7EA3"/>
    <w:rsid w:val="003B6E8A"/>
    <w:rsid w:val="003B6EDA"/>
    <w:rsid w:val="003B7345"/>
    <w:rsid w:val="003C02F5"/>
    <w:rsid w:val="003C0BF6"/>
    <w:rsid w:val="00425AD6"/>
    <w:rsid w:val="00437EFB"/>
    <w:rsid w:val="00477AA2"/>
    <w:rsid w:val="004802D6"/>
    <w:rsid w:val="00496657"/>
    <w:rsid w:val="00497175"/>
    <w:rsid w:val="004B5E79"/>
    <w:rsid w:val="004F094A"/>
    <w:rsid w:val="0051372D"/>
    <w:rsid w:val="005562A7"/>
    <w:rsid w:val="005667DE"/>
    <w:rsid w:val="00584E28"/>
    <w:rsid w:val="00591F59"/>
    <w:rsid w:val="005950C6"/>
    <w:rsid w:val="005B4EDB"/>
    <w:rsid w:val="005C1BDD"/>
    <w:rsid w:val="005D15F4"/>
    <w:rsid w:val="005F481C"/>
    <w:rsid w:val="006121E9"/>
    <w:rsid w:val="00624B5E"/>
    <w:rsid w:val="006560CD"/>
    <w:rsid w:val="006921BD"/>
    <w:rsid w:val="006A0784"/>
    <w:rsid w:val="006D021B"/>
    <w:rsid w:val="006E64BF"/>
    <w:rsid w:val="006F1E58"/>
    <w:rsid w:val="006F6739"/>
    <w:rsid w:val="0070303B"/>
    <w:rsid w:val="007403BF"/>
    <w:rsid w:val="00752B2E"/>
    <w:rsid w:val="00772A03"/>
    <w:rsid w:val="007828B3"/>
    <w:rsid w:val="00785B55"/>
    <w:rsid w:val="00786A7E"/>
    <w:rsid w:val="00795CFF"/>
    <w:rsid w:val="007A775F"/>
    <w:rsid w:val="007B5D7A"/>
    <w:rsid w:val="007B73A1"/>
    <w:rsid w:val="007E0127"/>
    <w:rsid w:val="007F1F26"/>
    <w:rsid w:val="00833DE9"/>
    <w:rsid w:val="00850B06"/>
    <w:rsid w:val="008521EF"/>
    <w:rsid w:val="00873DB2"/>
    <w:rsid w:val="00874906"/>
    <w:rsid w:val="00883CEA"/>
    <w:rsid w:val="008B63A3"/>
    <w:rsid w:val="008D2A6C"/>
    <w:rsid w:val="008F77FE"/>
    <w:rsid w:val="009126E6"/>
    <w:rsid w:val="00924A6C"/>
    <w:rsid w:val="00933228"/>
    <w:rsid w:val="00943D78"/>
    <w:rsid w:val="009446FC"/>
    <w:rsid w:val="009507D1"/>
    <w:rsid w:val="00961222"/>
    <w:rsid w:val="009876C2"/>
    <w:rsid w:val="00991CAE"/>
    <w:rsid w:val="009D6F20"/>
    <w:rsid w:val="009E2D99"/>
    <w:rsid w:val="009E64BE"/>
    <w:rsid w:val="009E6E46"/>
    <w:rsid w:val="00A11863"/>
    <w:rsid w:val="00A30469"/>
    <w:rsid w:val="00A343F5"/>
    <w:rsid w:val="00A419D9"/>
    <w:rsid w:val="00A66B54"/>
    <w:rsid w:val="00A70B8A"/>
    <w:rsid w:val="00A74137"/>
    <w:rsid w:val="00A758D0"/>
    <w:rsid w:val="00A8717B"/>
    <w:rsid w:val="00A95513"/>
    <w:rsid w:val="00AA1F1C"/>
    <w:rsid w:val="00AC0C31"/>
    <w:rsid w:val="00B1150B"/>
    <w:rsid w:val="00B14D0F"/>
    <w:rsid w:val="00B32384"/>
    <w:rsid w:val="00B4006B"/>
    <w:rsid w:val="00B4628F"/>
    <w:rsid w:val="00B46C6F"/>
    <w:rsid w:val="00B60DDD"/>
    <w:rsid w:val="00B62ADC"/>
    <w:rsid w:val="00B6323B"/>
    <w:rsid w:val="00B822D8"/>
    <w:rsid w:val="00BA1139"/>
    <w:rsid w:val="00BB4AAD"/>
    <w:rsid w:val="00BD3D61"/>
    <w:rsid w:val="00BE6A37"/>
    <w:rsid w:val="00C23994"/>
    <w:rsid w:val="00C37B2B"/>
    <w:rsid w:val="00C53E32"/>
    <w:rsid w:val="00C60D3B"/>
    <w:rsid w:val="00C62658"/>
    <w:rsid w:val="00C62790"/>
    <w:rsid w:val="00C63FA7"/>
    <w:rsid w:val="00C70467"/>
    <w:rsid w:val="00CC29ED"/>
    <w:rsid w:val="00D02362"/>
    <w:rsid w:val="00D10728"/>
    <w:rsid w:val="00D23697"/>
    <w:rsid w:val="00D310F2"/>
    <w:rsid w:val="00D67BBC"/>
    <w:rsid w:val="00D8732B"/>
    <w:rsid w:val="00DA1D43"/>
    <w:rsid w:val="00DE32EF"/>
    <w:rsid w:val="00DF697A"/>
    <w:rsid w:val="00E0736F"/>
    <w:rsid w:val="00E2519D"/>
    <w:rsid w:val="00E27A24"/>
    <w:rsid w:val="00E31B56"/>
    <w:rsid w:val="00E51FE3"/>
    <w:rsid w:val="00E602CA"/>
    <w:rsid w:val="00E755BE"/>
    <w:rsid w:val="00E9080D"/>
    <w:rsid w:val="00E92FF0"/>
    <w:rsid w:val="00EA12C2"/>
    <w:rsid w:val="00EB7BEB"/>
    <w:rsid w:val="00EC5944"/>
    <w:rsid w:val="00ED27DC"/>
    <w:rsid w:val="00EF14F3"/>
    <w:rsid w:val="00EF2F90"/>
    <w:rsid w:val="00F01300"/>
    <w:rsid w:val="00F11033"/>
    <w:rsid w:val="00F243D2"/>
    <w:rsid w:val="00F25EF9"/>
    <w:rsid w:val="00F5323D"/>
    <w:rsid w:val="00F80258"/>
    <w:rsid w:val="00FD6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965E4"/>
  <w15:chartTrackingRefBased/>
  <w15:docId w15:val="{902B9E35-9F6F-4B39-8D0B-EBEF555B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84F"/>
    <w:pPr>
      <w:ind w:left="720"/>
      <w:contextualSpacing/>
    </w:pPr>
  </w:style>
  <w:style w:type="character" w:styleId="Hyperlink">
    <w:name w:val="Hyperlink"/>
    <w:basedOn w:val="DefaultParagraphFont"/>
    <w:uiPriority w:val="99"/>
    <w:unhideWhenUsed/>
    <w:rsid w:val="0070303B"/>
    <w:rPr>
      <w:color w:val="0563C1" w:themeColor="hyperlink"/>
      <w:u w:val="single"/>
    </w:rPr>
  </w:style>
  <w:style w:type="character" w:styleId="CommentReference">
    <w:name w:val="annotation reference"/>
    <w:basedOn w:val="DefaultParagraphFont"/>
    <w:uiPriority w:val="99"/>
    <w:semiHidden/>
    <w:unhideWhenUsed/>
    <w:rsid w:val="009876C2"/>
    <w:rPr>
      <w:sz w:val="16"/>
      <w:szCs w:val="16"/>
    </w:rPr>
  </w:style>
  <w:style w:type="paragraph" w:styleId="CommentText">
    <w:name w:val="annotation text"/>
    <w:basedOn w:val="Normal"/>
    <w:link w:val="CommentTextChar"/>
    <w:uiPriority w:val="99"/>
    <w:unhideWhenUsed/>
    <w:rsid w:val="009876C2"/>
    <w:pPr>
      <w:spacing w:line="240" w:lineRule="auto"/>
    </w:pPr>
    <w:rPr>
      <w:sz w:val="20"/>
      <w:szCs w:val="20"/>
    </w:rPr>
  </w:style>
  <w:style w:type="character" w:customStyle="1" w:styleId="CommentTextChar">
    <w:name w:val="Comment Text Char"/>
    <w:basedOn w:val="DefaultParagraphFont"/>
    <w:link w:val="CommentText"/>
    <w:uiPriority w:val="99"/>
    <w:rsid w:val="009876C2"/>
    <w:rPr>
      <w:sz w:val="20"/>
      <w:szCs w:val="20"/>
    </w:rPr>
  </w:style>
  <w:style w:type="paragraph" w:styleId="CommentSubject">
    <w:name w:val="annotation subject"/>
    <w:basedOn w:val="CommentText"/>
    <w:next w:val="CommentText"/>
    <w:link w:val="CommentSubjectChar"/>
    <w:uiPriority w:val="99"/>
    <w:semiHidden/>
    <w:unhideWhenUsed/>
    <w:rsid w:val="009876C2"/>
    <w:rPr>
      <w:b/>
      <w:bCs/>
    </w:rPr>
  </w:style>
  <w:style w:type="character" w:customStyle="1" w:styleId="CommentSubjectChar">
    <w:name w:val="Comment Subject Char"/>
    <w:basedOn w:val="CommentTextChar"/>
    <w:link w:val="CommentSubject"/>
    <w:uiPriority w:val="99"/>
    <w:semiHidden/>
    <w:rsid w:val="009876C2"/>
    <w:rPr>
      <w:b/>
      <w:bCs/>
      <w:sz w:val="20"/>
      <w:szCs w:val="20"/>
    </w:rPr>
  </w:style>
  <w:style w:type="paragraph" w:styleId="BalloonText">
    <w:name w:val="Balloon Text"/>
    <w:basedOn w:val="Normal"/>
    <w:link w:val="BalloonTextChar"/>
    <w:uiPriority w:val="99"/>
    <w:semiHidden/>
    <w:unhideWhenUsed/>
    <w:rsid w:val="009876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76C2"/>
    <w:rPr>
      <w:rFonts w:ascii="Segoe UI" w:hAnsi="Segoe UI" w:cs="Segoe UI"/>
      <w:sz w:val="18"/>
      <w:szCs w:val="18"/>
    </w:rPr>
  </w:style>
  <w:style w:type="character" w:customStyle="1" w:styleId="ui-provider">
    <w:name w:val="ui-provider"/>
    <w:basedOn w:val="DefaultParagraphFont"/>
    <w:rsid w:val="00E2519D"/>
  </w:style>
  <w:style w:type="character" w:styleId="Strong">
    <w:name w:val="Strong"/>
    <w:basedOn w:val="DefaultParagraphFont"/>
    <w:uiPriority w:val="22"/>
    <w:qFormat/>
    <w:rsid w:val="00E2519D"/>
    <w:rPr>
      <w:b/>
      <w:bCs/>
    </w:rPr>
  </w:style>
  <w:style w:type="paragraph" w:styleId="Revision">
    <w:name w:val="Revision"/>
    <w:hidden/>
    <w:uiPriority w:val="99"/>
    <w:semiHidden/>
    <w:rsid w:val="000C7981"/>
    <w:pPr>
      <w:spacing w:after="0" w:line="240" w:lineRule="auto"/>
    </w:pPr>
  </w:style>
  <w:style w:type="paragraph" w:styleId="FootnoteText">
    <w:name w:val="footnote text"/>
    <w:basedOn w:val="Normal"/>
    <w:link w:val="FootnoteTextChar"/>
    <w:uiPriority w:val="99"/>
    <w:semiHidden/>
    <w:unhideWhenUsed/>
    <w:rsid w:val="00883C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3CEA"/>
    <w:rPr>
      <w:sz w:val="20"/>
      <w:szCs w:val="20"/>
    </w:rPr>
  </w:style>
  <w:style w:type="character" w:styleId="FootnoteReference">
    <w:name w:val="footnote reference"/>
    <w:basedOn w:val="DefaultParagraphFont"/>
    <w:uiPriority w:val="99"/>
    <w:semiHidden/>
    <w:unhideWhenUsed/>
    <w:rsid w:val="00883CEA"/>
    <w:rPr>
      <w:vertAlign w:val="superscript"/>
    </w:rPr>
  </w:style>
  <w:style w:type="paragraph" w:styleId="Header">
    <w:name w:val="header"/>
    <w:basedOn w:val="Normal"/>
    <w:link w:val="HeaderChar"/>
    <w:uiPriority w:val="99"/>
    <w:semiHidden/>
    <w:unhideWhenUsed/>
    <w:rsid w:val="005D15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15F4"/>
  </w:style>
  <w:style w:type="paragraph" w:styleId="Footer">
    <w:name w:val="footer"/>
    <w:basedOn w:val="Normal"/>
    <w:link w:val="FooterChar"/>
    <w:uiPriority w:val="99"/>
    <w:semiHidden/>
    <w:unhideWhenUsed/>
    <w:rsid w:val="005D15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1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5A5736A4269B4F94E06FA03EFFFD64" ma:contentTypeVersion="18" ma:contentTypeDescription="Create a new document." ma:contentTypeScope="" ma:versionID="5f568fc64ba17ed5d72ceaa08816135f">
  <xsd:schema xmlns:xsd="http://www.w3.org/2001/XMLSchema" xmlns:xs="http://www.w3.org/2001/XMLSchema" xmlns:p="http://schemas.microsoft.com/office/2006/metadata/properties" xmlns:ns2="3c007454-b352-41a6-b1be-ef39cc298740" xmlns:ns3="47d3d9ab-1a71-4b41-bc92-1b67cfab22c8" targetNamespace="http://schemas.microsoft.com/office/2006/metadata/properties" ma:root="true" ma:fieldsID="a4b64f0c3135ec2c6e4a8ad896424217" ns2:_="" ns3:_="">
    <xsd:import namespace="3c007454-b352-41a6-b1be-ef39cc298740"/>
    <xsd:import namespace="47d3d9ab-1a71-4b41-bc92-1b67cfab22c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Statu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007454-b352-41a6-b1be-ef39cc2987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Status" ma:index="21" nillable="true" ma:displayName="Status" ma:default="Active" ma:format="RadioButtons" ma:internalName="Status">
      <xsd:simpleType>
        <xsd:restriction base="dms:Choice">
          <xsd:enumeration value="Active"/>
          <xsd:enumeration value="Inactive"/>
          <xsd:enumeration value="N/A"/>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66f088ed-6189-44e0-a7b5-8762ea206031"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7d3d9ab-1a71-4b41-bc92-1b67cfab22c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6c6e35d-55d6-4ef5-9cd2-caf1c2b10081}" ma:internalName="TaxCatchAll" ma:showField="CatchAllData" ma:web="47d3d9ab-1a71-4b41-bc92-1b67cfab22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3c007454-b352-41a6-b1be-ef39cc298740">Active</Status>
    <lcf76f155ced4ddcb4097134ff3c332f xmlns="3c007454-b352-41a6-b1be-ef39cc298740">
      <Terms xmlns="http://schemas.microsoft.com/office/infopath/2007/PartnerControls"/>
    </lcf76f155ced4ddcb4097134ff3c332f>
    <TaxCatchAll xmlns="47d3d9ab-1a71-4b41-bc92-1b67cfab22c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8718A-39A7-4006-AB83-045F21AB4F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007454-b352-41a6-b1be-ef39cc298740"/>
    <ds:schemaRef ds:uri="47d3d9ab-1a71-4b41-bc92-1b67cfab22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975F8E-8AD6-40C7-8DFA-E26EAB83DD90}">
  <ds:schemaRefs>
    <ds:schemaRef ds:uri="http://purl.org/dc/terms/"/>
    <ds:schemaRef ds:uri="http://purl.org/dc/elements/1.1/"/>
    <ds:schemaRef ds:uri="http://purl.org/dc/dcmitype/"/>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47d3d9ab-1a71-4b41-bc92-1b67cfab22c8"/>
    <ds:schemaRef ds:uri="3c007454-b352-41a6-b1be-ef39cc298740"/>
    <ds:schemaRef ds:uri="http://schemas.microsoft.com/office/2006/metadata/properties"/>
  </ds:schemaRefs>
</ds:datastoreItem>
</file>

<file path=customXml/itemProps3.xml><?xml version="1.0" encoding="utf-8"?>
<ds:datastoreItem xmlns:ds="http://schemas.openxmlformats.org/officeDocument/2006/customXml" ds:itemID="{DCB5E37E-20DE-4A54-9C33-E6F5779DFC4F}">
  <ds:schemaRefs>
    <ds:schemaRef ds:uri="http://schemas.microsoft.com/sharepoint/v3/contenttype/forms"/>
  </ds:schemaRefs>
</ds:datastoreItem>
</file>

<file path=customXml/itemProps4.xml><?xml version="1.0" encoding="utf-8"?>
<ds:datastoreItem xmlns:ds="http://schemas.openxmlformats.org/officeDocument/2006/customXml" ds:itemID="{4C39F7B9-50D9-43D5-B581-6CF7FFF29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Workplace Safety Insurance Board</Company>
  <LinksUpToDate>false</LinksUpToDate>
  <CharactersWithSpaces>9211</CharactersWithSpaces>
  <SharedDoc>false</SharedDoc>
  <HLinks>
    <vt:vector size="12" baseType="variant">
      <vt:variant>
        <vt:i4>7864355</vt:i4>
      </vt:variant>
      <vt:variant>
        <vt:i4>3</vt:i4>
      </vt:variant>
      <vt:variant>
        <vt:i4>0</vt:i4>
      </vt:variant>
      <vt:variant>
        <vt:i4>5</vt:i4>
      </vt:variant>
      <vt:variant>
        <vt:lpwstr>mailto:Adjustment_Services@wsib.on.ca</vt:lpwstr>
      </vt:variant>
      <vt:variant>
        <vt:lpwstr/>
      </vt:variant>
      <vt:variant>
        <vt:i4>7864355</vt:i4>
      </vt:variant>
      <vt:variant>
        <vt:i4>0</vt:i4>
      </vt:variant>
      <vt:variant>
        <vt:i4>0</vt:i4>
      </vt:variant>
      <vt:variant>
        <vt:i4>5</vt:i4>
      </vt:variant>
      <vt:variant>
        <vt:lpwstr>mailto:Adjustment_Services@wsib.on.ca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Jean-Denis Belec</dc:creator>
  <cp:keywords/>
  <dc:description/>
  <cp:lastModifiedBy>Jean-Denis Belec</cp:lastModifiedBy>
  <cp:revision>2</cp:revision>
  <dcterms:created xsi:type="dcterms:W3CDTF">2024-03-08T15:00:00Z</dcterms:created>
  <dcterms:modified xsi:type="dcterms:W3CDTF">2024-03-08T15:00:00Z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0x0101006F5A5736A4269B4F94E06FA03EFFFD64</vt:lpwstr>
  </property>
  <property fmtid="{D5CDD505-2E9C-101B-9397-08002B2CF9AE}" pid="3" name="MediaServiceImageTags">
    <vt:lpwstr/>
  </property>
</Properties>
</file>